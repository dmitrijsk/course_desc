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bookmarkStart w:id="0" w:name="_GoBack"/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16893D32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15-17, April and 20-22, May</w:t>
      </w: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br/>
      </w:r>
      <w:del w:id="1" w:author="Dmitrijs Kašs" w:date="2020-03-05T16:28:00Z">
        <w:r w:rsidRPr="00347AC8" w:rsidDel="008E6143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delText>Riga, Latvia</w:delText>
        </w:r>
      </w:del>
    </w:p>
    <w:p w14:paraId="1FB9B7AF" w14:textId="0FB7581D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del w:id="2" w:author="Dmitrijs Kašs" w:date="2020-03-05T16:21:00Z">
        <w:r w:rsidRPr="00347AC8" w:rsidDel="00EC4A0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paralyze </w:delText>
        </w:r>
      </w:del>
      <w:ins w:id="3" w:author="Dmitrijs Kašs" w:date="2020-03-05T16:21:00Z">
        <w:r w:rsidR="00EC4A0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block</w:t>
        </w:r>
        <w:r w:rsidR="00EC4A08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these attempts. In 3 days</w:t>
      </w:r>
      <w:del w:id="4" w:author="Dmitrijs Kašs" w:date="2020-03-05T16:21:00Z">
        <w:r w:rsidRPr="00347AC8" w:rsidDel="00EC4A0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,</w:delText>
        </w:r>
      </w:del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learn </w:t>
      </w:r>
      <w:ins w:id="5" w:author="Dmitrijs Kašs" w:date="2020-03-05T16:21:00Z">
        <w:r w:rsidR="00EC4A0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how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ins w:id="6" w:author="Dmitrijs Kašs" w:date="2020-03-05T16:21:00Z">
        <w:r w:rsidR="00EC4A0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s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learn:</w:t>
      </w:r>
    </w:p>
    <w:p w14:paraId="420ECE8D" w14:textId="01DA5B67" w:rsidR="00DE5F90" w:rsidRPr="00347AC8" w:rsidRDefault="00DE5F90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7" w:author="Dmitrijs Kašs" w:date="2020-03-05T10:34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moveToRangeStart w:id="8" w:author="Dmitrijs Kašs" w:date="2020-03-05T10:34:00Z" w:name="move34296896"/>
      <w:moveTo w:id="9" w:author="Dmitrijs Kašs" w:date="2020-03-05T10:34:00Z">
        <w:del w:id="10" w:author="Dmitrijs Kašs" w:date="2020-03-05T11:13:00Z">
          <w:r w:rsidRPr="00347AC8" w:rsidDel="00E2131F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How to v</w:delText>
          </w:r>
        </w:del>
      </w:moveTo>
      <w:ins w:id="11" w:author="Dmitrijs Kašs" w:date="2020-03-05T11:13:00Z"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V</w:t>
        </w:r>
      </w:ins>
      <w:moveTo w:id="12" w:author="Dmitrijs Kašs" w:date="2020-03-05T10:34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isualize large volumes of data and explore it with simple yet powerful statistical techniques.</w:t>
        </w:r>
      </w:moveTo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3" w:author="Dmitrijs Kašs" w:date="2020-03-05T10:40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14" w:author="Dmitrijs Kašs" w:date="2020-03-05T11:13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O</w:t>
        </w:r>
      </w:ins>
      <w:ins w:id="15" w:author="Dmitrijs Kašs" w:date="2020-03-05T10:40:00Z">
        <w:r w:rsidR="00DE5F90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ptimize budget spending by predicting customer </w:t>
        </w:r>
      </w:ins>
      <w:ins w:id="16" w:author="Dmitrijs Kašs" w:date="2020-03-05T11:17:00Z">
        <w:r w:rsidR="00347AC8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behaviour</w:t>
        </w:r>
      </w:ins>
      <w:ins w:id="17" w:author="Dmitrijs Kašs" w:date="2020-03-05T10:40:00Z">
        <w:r w:rsidR="00DE5F90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8" w:author="Dmitrijs Kašs" w:date="2020-03-05T10:40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19" w:author="Dmitrijs Kašs" w:date="2020-03-05T11:14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A</w:t>
        </w:r>
      </w:ins>
      <w:ins w:id="20" w:author="Dmitrijs Kašs" w:date="2020-03-05T10:40:00Z">
        <w:r w:rsidR="00DE5F90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utomate complex analysis </w:t>
        </w:r>
      </w:ins>
      <w:ins w:id="21" w:author="Dmitrijs Kašs" w:date="2020-03-05T11:07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from </w:t>
        </w:r>
      </w:ins>
      <w:ins w:id="22" w:author="Dmitrijs Kašs" w:date="2020-03-05T10:40:00Z">
        <w:r w:rsidR="00DE5F90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data import to </w:t>
        </w:r>
      </w:ins>
      <w:ins w:id="23" w:author="Dmitrijs Kašs" w:date="2020-03-05T11:08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  <w:rPrChange w:id="24" w:author="Dmitrijs Kašs" w:date="2020-03-05T11:1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n-GB"/>
              </w:rPr>
            </w:rPrChange>
          </w:rPr>
          <w:t>creation</w:t>
        </w:r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of </w:t>
        </w:r>
      </w:ins>
      <w:ins w:id="25" w:author="Dmitrijs Kašs" w:date="2020-03-05T11:07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PDF/HTML report</w:t>
        </w:r>
      </w:ins>
      <w:ins w:id="26" w:author="Dmitrijs Kašs" w:date="2020-03-05T11:08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s</w:t>
        </w:r>
      </w:ins>
      <w:ins w:id="27" w:author="Dmitrijs Kašs" w:date="2020-03-05T10:40:00Z">
        <w:r w:rsidR="00DE5F90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8" w:author="Dmitrijs Kašs" w:date="2020-03-05T11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29" w:author="Dmitrijs Kašs" w:date="2020-03-05T11:14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U</w:t>
        </w:r>
      </w:ins>
      <w:ins w:id="30" w:author="Dmitrijs Kašs" w:date="2020-03-05T11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se clustering for marketing analytics.</w:t>
        </w:r>
      </w:ins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1" w:author="Dmitrijs Kašs" w:date="2020-03-05T11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2" w:author="Dmitrijs Kašs" w:date="2020-03-05T11:14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O</w:t>
        </w:r>
      </w:ins>
      <w:ins w:id="33" w:author="Dmitrijs Kašs" w:date="2020-03-05T11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ptimize investment decisions </w:t>
        </w:r>
      </w:ins>
      <w:ins w:id="34" w:author="Dmitrijs Kašs" w:date="2020-03-05T11:15:00Z">
        <w:r w:rsidR="00347AC8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with</w:t>
        </w:r>
      </w:ins>
      <w:ins w:id="35" w:author="Dmitrijs Kašs" w:date="2020-03-05T11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diversification.</w:t>
        </w:r>
      </w:ins>
    </w:p>
    <w:p w14:paraId="67082164" w14:textId="422B407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6" w:author="Dmitrijs Kašs" w:date="2020-03-05T11:10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7" w:author="Dmitrijs Kašs" w:date="2020-03-05T11:14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A</w:t>
        </w:r>
      </w:ins>
      <w:ins w:id="38" w:author="Dmitrijs Kašs" w:date="2020-03-05T11:10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utomate data collection with web scraping.</w:t>
        </w:r>
      </w:ins>
    </w:p>
    <w:p w14:paraId="46274869" w14:textId="4DA0CB6D" w:rsidR="00E2131F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9" w:author="Dmitrijs Kašs" w:date="2020-03-05T11:11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40" w:author="Dmitrijs Kašs" w:date="2020-03-05T11:17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Analyse </w:t>
        </w:r>
      </w:ins>
      <w:ins w:id="41" w:author="Dmitrijs Kašs" w:date="2020-03-05T11:11:00Z"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online controlled experiments (</w:t>
        </w:r>
        <w:r w:rsidR="00E2131F" w:rsidRPr="00347AC8">
          <w:fldChar w:fldCharType="begin"/>
        </w:r>
        <w:r w:rsidR="00E2131F" w:rsidRPr="00347AC8">
          <w:instrText xml:space="preserve"> HYPERLINK "https://hbr.org/2017/09/the-surprising-power-of-online-experiments" </w:instrText>
        </w:r>
        <w:r w:rsidR="00E2131F" w:rsidRPr="00347AC8">
          <w:fldChar w:fldCharType="separate"/>
        </w:r>
        <w:r w:rsidR="00E2131F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E2131F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) that allow </w:t>
        </w:r>
      </w:ins>
      <w:ins w:id="42" w:author="Dmitrijs Kašs" w:date="2020-03-05T16:21:00Z">
        <w:r w:rsidR="00F46A5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you to </w:t>
        </w:r>
      </w:ins>
      <w:ins w:id="43" w:author="Dmitrijs Kašs" w:date="2020-03-05T11:11:00Z"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establis</w:t>
        </w:r>
      </w:ins>
      <w:ins w:id="44" w:author="Dmitrijs Kašs" w:date="2020-03-05T16:21:00Z">
        <w:r w:rsidR="00F46A5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h</w:t>
        </w:r>
      </w:ins>
      <w:ins w:id="45" w:author="Dmitrijs Kašs" w:date="2020-03-05T11:11:00Z">
        <w:del w:id="46" w:author="Dmitrijs Kašs" w:date="2020-03-05T16:21:00Z">
          <w:r w:rsidR="00E2131F" w:rsidRPr="00347AC8" w:rsidDel="00F46A53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hing</w:delText>
          </w:r>
        </w:del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a causal relationship.</w:t>
        </w:r>
      </w:ins>
    </w:p>
    <w:p w14:paraId="7ED52AB0" w14:textId="6C11B956" w:rsidR="00DE5F90" w:rsidRPr="00347AC8" w:rsidDel="00E2131F" w:rsidRDefault="00DE5F90">
      <w:pPr>
        <w:spacing w:before="100" w:beforeAutospacing="1" w:after="100" w:afterAutospacing="1" w:line="240" w:lineRule="auto"/>
        <w:rPr>
          <w:del w:id="47" w:author="Dmitrijs Kašs" w:date="2020-03-05T11:11:00Z"/>
          <w:moveTo w:id="48" w:author="Dmitrijs Kašs" w:date="2020-03-05T10:34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9" w:author="Dmitrijs Kašs" w:date="2020-03-05T10:34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moveToRangeEnd w:id="8"/>
    <w:p w14:paraId="4F0A1859" w14:textId="4A8CB166" w:rsidR="001E638E" w:rsidRPr="00347AC8" w:rsidRDefault="001E638E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50" w:author="Dmitrijs Kašs" w:date="2020-03-05T11:14:00Z">
        <w:r w:rsidRPr="00347AC8" w:rsidDel="00E2131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How to a</w:delText>
        </w:r>
      </w:del>
      <w:ins w:id="51" w:author="Dmitrijs Kašs" w:date="2020-03-05T11:14:00Z">
        <w:r w:rsidR="00E2131F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A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void being fooled by randomness.</w:t>
      </w:r>
    </w:p>
    <w:p w14:paraId="5154F522" w14:textId="0BE2B088" w:rsidR="001E638E" w:rsidRPr="00347AC8" w:rsidDel="00347AC8" w:rsidRDefault="001E638E">
      <w:pPr>
        <w:spacing w:before="60" w:after="0" w:line="240" w:lineRule="auto"/>
        <w:outlineLvl w:val="2"/>
        <w:rPr>
          <w:del w:id="52" w:author="Dmitrijs Kašs" w:date="2020-03-05T11:11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  <w:rPrChange w:id="53" w:author="Dmitrijs Kašs" w:date="2020-03-05T11:23:00Z">
            <w:rPr>
              <w:del w:id="54" w:author="Dmitrijs Kašs" w:date="2020-03-05T11:11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  <w:pPrChange w:id="55" w:author="Dmitrijs Kašs" w:date="2020-03-05T11:39:00Z">
          <w:pPr>
            <w:pStyle w:val="ListParagraph"/>
            <w:numPr>
              <w:numId w:val="1"/>
            </w:numPr>
            <w:tabs>
              <w:tab w:val="num" w:pos="720"/>
            </w:tabs>
            <w:spacing w:before="225" w:after="375" w:line="240" w:lineRule="auto"/>
            <w:ind w:hanging="360"/>
          </w:pPr>
        </w:pPrChange>
      </w:pPr>
      <w:commentRangeStart w:id="56"/>
      <w:del w:id="57" w:author="Dmitrijs Kašs" w:date="2020-03-05T11:11:00Z">
        <w:r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58" w:author="Dmitrijs Kašs" w:date="2020-03-05T11:23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rPrChange>
          </w:rPr>
          <w:delText>How to conduct and analyse online controlled experiments (also known as </w:delText>
        </w:r>
        <w:r w:rsidR="001923B9"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59" w:author="Dmitrijs Kašs" w:date="2020-03-05T11:23:00Z">
              <w:rPr/>
            </w:rPrChange>
          </w:rPr>
          <w:fldChar w:fldCharType="begin"/>
        </w:r>
        <w:r w:rsidR="001923B9"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60" w:author="Dmitrijs Kašs" w:date="2020-03-05T11:23:00Z">
              <w:rPr/>
            </w:rPrChange>
          </w:rPr>
          <w:delInstrText xml:space="preserve"> HYPERLINK "https://hbr.org/2017/09/the-surprising-power-of-online-experiments" </w:delInstrText>
        </w:r>
        <w:r w:rsidR="001923B9"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61" w:author="Dmitrijs Kašs" w:date="2020-03-05T11:23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GB"/>
              </w:rPr>
            </w:rPrChange>
          </w:rPr>
          <w:fldChar w:fldCharType="separate"/>
        </w:r>
        <w:r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62" w:author="Dmitrijs Kašs" w:date="2020-03-05T11:23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GB"/>
              </w:rPr>
            </w:rPrChange>
          </w:rPr>
          <w:delText>A/B testing</w:delText>
        </w:r>
        <w:r w:rsidR="001923B9"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63" w:author="Dmitrijs Kašs" w:date="2020-03-05T11:23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GB"/>
              </w:rPr>
            </w:rPrChange>
          </w:rPr>
          <w:fldChar w:fldCharType="end"/>
        </w:r>
        <w:r w:rsidRPr="00347AC8" w:rsidDel="00E2131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  <w:rPrChange w:id="64" w:author="Dmitrijs Kašs" w:date="2020-03-05T11:23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rPrChange>
          </w:rPr>
          <w:delText>) that allow establishing a causal relationship.</w:delText>
        </w:r>
      </w:del>
    </w:p>
    <w:commentRangeEnd w:id="56"/>
    <w:p w14:paraId="434CFB48" w14:textId="120AFF54" w:rsidR="001E638E" w:rsidDel="00347AC8" w:rsidRDefault="00347AC8">
      <w:pPr>
        <w:spacing w:after="0" w:line="240" w:lineRule="auto"/>
        <w:rPr>
          <w:del w:id="65" w:author="Dmitrijs Kašs" w:date="2020-03-05T11:10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66" w:author="Dmitrijs Kašs" w:date="2020-03-05T11:39:00Z">
          <w:pPr>
            <w:spacing w:before="100" w:beforeAutospacing="1" w:after="100" w:afterAutospacing="1" w:line="240" w:lineRule="auto"/>
          </w:pPr>
        </w:pPrChange>
      </w:pPr>
      <w:del w:id="67" w:author="Dmitrijs Kašs" w:date="2020-03-05T11:44:00Z">
        <w:r w:rsidDel="0098580A">
          <w:rPr>
            <w:rStyle w:val="CommentReference"/>
          </w:rPr>
          <w:commentReference w:id="56"/>
        </w:r>
      </w:del>
      <w:del w:id="68" w:author="Dmitrijs Kašs" w:date="2020-03-05T11:10:00Z">
        <w:r w:rsidR="001E638E" w:rsidRPr="00347AC8" w:rsidDel="00E2131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How to automate data gathering from online sources about your competitor products.</w:delText>
        </w:r>
      </w:del>
    </w:p>
    <w:p w14:paraId="7B50E281" w14:textId="431F6CEA" w:rsidR="001E638E" w:rsidRPr="00DC3D2C" w:rsidDel="00DC3D2C" w:rsidRDefault="001E638E">
      <w:pPr>
        <w:spacing w:after="0" w:line="240" w:lineRule="auto"/>
        <w:rPr>
          <w:del w:id="69" w:author="Dmitrijs Kašs" w:date="2020-03-05T10:40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  <w:rPrChange w:id="70" w:author="Dmitrijs Kašs" w:date="2020-03-05T11:29:00Z">
            <w:rPr>
              <w:del w:id="71" w:author="Dmitrijs Kašs" w:date="2020-03-05T10:40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  <w:pPrChange w:id="72" w:author="Dmitrijs Kašs" w:date="2020-03-05T11:39:00Z">
          <w:pPr>
            <w:spacing w:before="100" w:beforeAutospacing="1" w:after="100" w:afterAutospacing="1" w:line="240" w:lineRule="auto"/>
          </w:pPr>
        </w:pPrChange>
      </w:pPr>
      <w:del w:id="73" w:author="Dmitrijs Kašs" w:date="2020-03-05T10:40:00Z">
        <w:r w:rsidRPr="00DC3D2C" w:rsidDel="00DE5F90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  <w:rPrChange w:id="74" w:author="Dmitrijs Kašs" w:date="2020-03-05T11:29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rPrChange>
          </w:rPr>
          <w:delText>How to automate complex analysis from data import to generation of visually compelling PDF and HTML reports that contain code, results and your narrative.</w:delText>
        </w:r>
      </w:del>
    </w:p>
    <w:p w14:paraId="45593647" w14:textId="5728FD26" w:rsidR="0098580A" w:rsidRDefault="0098580A" w:rsidP="0098580A">
      <w:pPr>
        <w:spacing w:after="0" w:line="240" w:lineRule="auto"/>
        <w:rPr>
          <w:ins w:id="75" w:author="Dmitrijs Kašs" w:date="2020-03-05T11:40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  <w:tblGridChange w:id="76">
          <w:tblGrid>
            <w:gridCol w:w="2695"/>
            <w:gridCol w:w="1813"/>
            <w:gridCol w:w="4508"/>
          </w:tblGrid>
        </w:tblGridChange>
      </w:tblGrid>
      <w:tr w:rsidR="0098580A" w14:paraId="10E30C44" w14:textId="77777777" w:rsidTr="0098580A">
        <w:trPr>
          <w:ins w:id="77" w:author="Dmitrijs Kašs" w:date="2020-03-05T11:44:00Z"/>
        </w:trPr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ins w:id="78" w:author="Dmitrijs Kašs" w:date="2020-03-05T11:44:00Z"/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commentRangeStart w:id="79"/>
            <w:ins w:id="80" w:author="Dmitrijs Kašs" w:date="2020-03-05T11:44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Who is this course for?</w:t>
              </w:r>
              <w:r w:rsidRPr="0017189B" w:rsidDel="00E2131F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 xml:space="preserve"> </w:t>
              </w:r>
              <w:commentRangeEnd w:id="79"/>
              <w:r w:rsidRPr="0017189B">
                <w:rPr>
                  <w:rStyle w:val="CommentReference"/>
                </w:rPr>
                <w:commentReference w:id="79"/>
              </w:r>
            </w:ins>
          </w:p>
        </w:tc>
        <w:tc>
          <w:tcPr>
            <w:tcW w:w="6321" w:type="dxa"/>
          </w:tcPr>
          <w:p w14:paraId="0E348BC7" w14:textId="71C0B6A6" w:rsidR="0098580A" w:rsidRPr="0017189B" w:rsidRDefault="0098580A" w:rsidP="0098580A">
            <w:pPr>
              <w:rPr>
                <w:ins w:id="81" w:author="Dmitrijs Kašs" w:date="2020-03-05T11:44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82" w:author="Dmitrijs Kašs" w:date="2020-03-05T11:44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Analysts using high volumes of data to arrive at useful business conclusions.</w:t>
              </w:r>
            </w:ins>
          </w:p>
        </w:tc>
      </w:tr>
      <w:tr w:rsidR="0098580A" w14:paraId="4953A1DA" w14:textId="77777777" w:rsidTr="0098580A">
        <w:tblPrEx>
          <w:tblW w:w="0" w:type="auto"/>
          <w:tblPrExChange w:id="83" w:author="Dmitrijs Kašs" w:date="2020-03-05T11:43:00Z">
            <w:tblPrEx>
              <w:tblW w:w="0" w:type="auto"/>
            </w:tblPrEx>
          </w:tblPrExChange>
        </w:tblPrEx>
        <w:trPr>
          <w:ins w:id="84" w:author="Dmitrijs Kašs" w:date="2020-03-05T11:40:00Z"/>
        </w:trPr>
        <w:tc>
          <w:tcPr>
            <w:tcW w:w="2695" w:type="dxa"/>
            <w:tcPrChange w:id="85" w:author="Dmitrijs Kašs" w:date="2020-03-05T11:43:00Z">
              <w:tcPr>
                <w:tcW w:w="4508" w:type="dxa"/>
                <w:gridSpan w:val="2"/>
              </w:tcPr>
            </w:tcPrChange>
          </w:tcPr>
          <w:p w14:paraId="2AD923AD" w14:textId="10FE59BD" w:rsidR="0098580A" w:rsidRDefault="0098580A" w:rsidP="0098580A">
            <w:pPr>
              <w:rPr>
                <w:ins w:id="86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  <w:tcPrChange w:id="87" w:author="Dmitrijs Kašs" w:date="2020-03-05T11:43:00Z">
              <w:tcPr>
                <w:tcW w:w="4508" w:type="dxa"/>
              </w:tcPr>
            </w:tcPrChange>
          </w:tcPr>
          <w:p w14:paraId="673A797D" w14:textId="52E7E32F" w:rsidR="0098580A" w:rsidRDefault="0098580A" w:rsidP="0098580A">
            <w:pPr>
              <w:rPr>
                <w:ins w:id="88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89" w:author="Dmitrijs Kašs" w:date="2020-03-05T11:44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 xml:space="preserve">&lt;OR&gt; </w:t>
              </w:r>
            </w:ins>
            <w:ins w:id="90" w:author="Dmitrijs Kašs" w:date="2020-03-05T11:40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Data analysts, risk analysts, data scientists and other professionals using high volumes of data to arrive at useful conclusions</w:t>
              </w:r>
              <w:r w:rsidRPr="0017189B" w:rsidDel="00E2131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 xml:space="preserve"> </w:t>
              </w:r>
            </w:ins>
          </w:p>
        </w:tc>
      </w:tr>
      <w:tr w:rsidR="0098580A" w14:paraId="7B17F925" w14:textId="77777777" w:rsidTr="0098580A">
        <w:tblPrEx>
          <w:tblW w:w="0" w:type="auto"/>
          <w:tblPrExChange w:id="91" w:author="Dmitrijs Kašs" w:date="2020-03-05T11:43:00Z">
            <w:tblPrEx>
              <w:tblW w:w="0" w:type="auto"/>
            </w:tblPrEx>
          </w:tblPrExChange>
        </w:tblPrEx>
        <w:trPr>
          <w:ins w:id="92" w:author="Dmitrijs Kašs" w:date="2020-03-05T11:40:00Z"/>
        </w:trPr>
        <w:tc>
          <w:tcPr>
            <w:tcW w:w="2695" w:type="dxa"/>
            <w:tcPrChange w:id="93" w:author="Dmitrijs Kašs" w:date="2020-03-05T11:43:00Z">
              <w:tcPr>
                <w:tcW w:w="4508" w:type="dxa"/>
                <w:gridSpan w:val="2"/>
              </w:tcPr>
            </w:tcPrChange>
          </w:tcPr>
          <w:p w14:paraId="2A10EE2F" w14:textId="24B1026B" w:rsidR="0098580A" w:rsidRDefault="0098580A" w:rsidP="0098580A">
            <w:pPr>
              <w:rPr>
                <w:ins w:id="94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  <w:tcPrChange w:id="95" w:author="Dmitrijs Kašs" w:date="2020-03-05T11:43:00Z">
              <w:tcPr>
                <w:tcW w:w="4508" w:type="dxa"/>
              </w:tcPr>
            </w:tcPrChange>
          </w:tcPr>
          <w:p w14:paraId="668E45C8" w14:textId="279C9BBA" w:rsidR="0098580A" w:rsidRDefault="0098580A" w:rsidP="0098580A">
            <w:pPr>
              <w:rPr>
                <w:ins w:id="96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97" w:author="Dmitrijs Kašs" w:date="2020-03-05T11:40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&lt;OR&gt; Analysts willing to extract business value from high volumes of data</w:t>
              </w:r>
            </w:ins>
          </w:p>
        </w:tc>
      </w:tr>
      <w:tr w:rsidR="0098580A" w14:paraId="780833A7" w14:textId="77777777" w:rsidTr="0098580A">
        <w:tblPrEx>
          <w:tblW w:w="0" w:type="auto"/>
          <w:tblPrExChange w:id="98" w:author="Dmitrijs Kašs" w:date="2020-03-05T11:43:00Z">
            <w:tblPrEx>
              <w:tblW w:w="0" w:type="auto"/>
            </w:tblPrEx>
          </w:tblPrExChange>
        </w:tblPrEx>
        <w:trPr>
          <w:ins w:id="99" w:author="Dmitrijs Kašs" w:date="2020-03-05T11:40:00Z"/>
        </w:trPr>
        <w:tc>
          <w:tcPr>
            <w:tcW w:w="2695" w:type="dxa"/>
            <w:tcPrChange w:id="100" w:author="Dmitrijs Kašs" w:date="2020-03-05T11:43:00Z">
              <w:tcPr>
                <w:tcW w:w="4508" w:type="dxa"/>
                <w:gridSpan w:val="2"/>
              </w:tcPr>
            </w:tcPrChange>
          </w:tcPr>
          <w:p w14:paraId="3C96ADEA" w14:textId="74FDC246" w:rsidR="0098580A" w:rsidRDefault="0098580A" w:rsidP="0098580A">
            <w:pPr>
              <w:rPr>
                <w:ins w:id="101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02" w:author="Dmitrijs Kašs" w:date="2020-03-05T11:40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Course </w:t>
              </w:r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format</w:t>
              </w:r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:</w:t>
              </w:r>
            </w:ins>
          </w:p>
        </w:tc>
        <w:tc>
          <w:tcPr>
            <w:tcW w:w="6321" w:type="dxa"/>
            <w:tcPrChange w:id="103" w:author="Dmitrijs Kašs" w:date="2020-03-05T11:43:00Z">
              <w:tcPr>
                <w:tcW w:w="4508" w:type="dxa"/>
              </w:tcPr>
            </w:tcPrChange>
          </w:tcPr>
          <w:p w14:paraId="7B9AADBD" w14:textId="45C3CEF1" w:rsidR="0098580A" w:rsidRDefault="0098580A" w:rsidP="0098580A">
            <w:pPr>
              <w:rPr>
                <w:ins w:id="104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05" w:author="Dmitrijs Kašs" w:date="2020-03-05T11:40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3 full days, instructor-led</w:t>
              </w:r>
            </w:ins>
          </w:p>
        </w:tc>
      </w:tr>
      <w:tr w:rsidR="0098580A" w14:paraId="6A996155" w14:textId="77777777" w:rsidTr="0098580A">
        <w:tblPrEx>
          <w:tblW w:w="0" w:type="auto"/>
          <w:tblPrExChange w:id="106" w:author="Dmitrijs Kašs" w:date="2020-03-05T11:43:00Z">
            <w:tblPrEx>
              <w:tblW w:w="0" w:type="auto"/>
            </w:tblPrEx>
          </w:tblPrExChange>
        </w:tblPrEx>
        <w:trPr>
          <w:ins w:id="107" w:author="Dmitrijs Kašs" w:date="2020-03-05T11:40:00Z"/>
        </w:trPr>
        <w:tc>
          <w:tcPr>
            <w:tcW w:w="2695" w:type="dxa"/>
            <w:tcPrChange w:id="108" w:author="Dmitrijs Kašs" w:date="2020-03-05T11:43:00Z">
              <w:tcPr>
                <w:tcW w:w="4508" w:type="dxa"/>
                <w:gridSpan w:val="2"/>
              </w:tcPr>
            </w:tcPrChange>
          </w:tcPr>
          <w:p w14:paraId="6E0D37D9" w14:textId="60C6F2C4" w:rsidR="0098580A" w:rsidRDefault="0098580A" w:rsidP="0098580A">
            <w:pPr>
              <w:rPr>
                <w:ins w:id="109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10" w:author="Dmitrijs Kašs" w:date="2020-03-05T11:40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Practice-theory split:</w:t>
              </w:r>
            </w:ins>
          </w:p>
        </w:tc>
        <w:tc>
          <w:tcPr>
            <w:tcW w:w="6321" w:type="dxa"/>
            <w:tcPrChange w:id="111" w:author="Dmitrijs Kašs" w:date="2020-03-05T11:43:00Z">
              <w:tcPr>
                <w:tcW w:w="4508" w:type="dxa"/>
              </w:tcPr>
            </w:tcPrChange>
          </w:tcPr>
          <w:p w14:paraId="0C246091" w14:textId="575EE3D5" w:rsidR="0098580A" w:rsidRDefault="0098580A" w:rsidP="0098580A">
            <w:pPr>
              <w:rPr>
                <w:ins w:id="112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13" w:author="Dmitrijs Kašs" w:date="2020-03-05T11:40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80% practice and 20% theory.</w:t>
              </w:r>
            </w:ins>
          </w:p>
        </w:tc>
      </w:tr>
      <w:tr w:rsidR="0098580A" w14:paraId="4B7C81DA" w14:textId="77777777" w:rsidTr="0098580A">
        <w:tblPrEx>
          <w:tblW w:w="0" w:type="auto"/>
          <w:tblPrExChange w:id="114" w:author="Dmitrijs Kašs" w:date="2020-03-05T11:43:00Z">
            <w:tblPrEx>
              <w:tblW w:w="0" w:type="auto"/>
            </w:tblPrEx>
          </w:tblPrExChange>
        </w:tblPrEx>
        <w:trPr>
          <w:ins w:id="115" w:author="Dmitrijs Kašs" w:date="2020-03-05T11:40:00Z"/>
        </w:trPr>
        <w:tc>
          <w:tcPr>
            <w:tcW w:w="2695" w:type="dxa"/>
            <w:tcPrChange w:id="116" w:author="Dmitrijs Kašs" w:date="2020-03-05T11:43:00Z">
              <w:tcPr>
                <w:tcW w:w="4508" w:type="dxa"/>
                <w:gridSpan w:val="2"/>
              </w:tcPr>
            </w:tcPrChange>
          </w:tcPr>
          <w:p w14:paraId="1FFFD945" w14:textId="2103289D" w:rsidR="0098580A" w:rsidRPr="0098580A" w:rsidRDefault="0098580A">
            <w:pPr>
              <w:spacing w:before="60"/>
              <w:outlineLvl w:val="2"/>
              <w:rPr>
                <w:ins w:id="117" w:author="Dmitrijs Kašs" w:date="2020-03-05T11:40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  <w:rPrChange w:id="118" w:author="Dmitrijs Kašs" w:date="2020-03-05T11:43:00Z">
                  <w:rPr>
                    <w:ins w:id="119" w:author="Dmitrijs Kašs" w:date="2020-03-05T11:40:00Z"/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</w:rPrChange>
              </w:rPr>
              <w:pPrChange w:id="120" w:author="Dmitrijs Kašs" w:date="2020-03-05T11:43:00Z">
                <w:pPr/>
              </w:pPrChange>
            </w:pPr>
            <w:ins w:id="121" w:author="Dmitrijs Kašs" w:date="2020-03-05T11:41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Size of the group:</w:t>
              </w:r>
            </w:ins>
          </w:p>
        </w:tc>
        <w:tc>
          <w:tcPr>
            <w:tcW w:w="6321" w:type="dxa"/>
            <w:tcPrChange w:id="122" w:author="Dmitrijs Kašs" w:date="2020-03-05T11:43:00Z">
              <w:tcPr>
                <w:tcW w:w="4508" w:type="dxa"/>
              </w:tcPr>
            </w:tcPrChange>
          </w:tcPr>
          <w:p w14:paraId="353EF652" w14:textId="09A37B16" w:rsidR="0098580A" w:rsidRDefault="0098580A" w:rsidP="0098580A">
            <w:pPr>
              <w:rPr>
                <w:ins w:id="123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24" w:author="Dmitrijs Kašs" w:date="2020-03-05T11:41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Up to 10 persons.</w:t>
              </w:r>
            </w:ins>
          </w:p>
        </w:tc>
      </w:tr>
      <w:tr w:rsidR="0098580A" w14:paraId="76AAC313" w14:textId="77777777" w:rsidTr="0098580A">
        <w:tblPrEx>
          <w:tblW w:w="0" w:type="auto"/>
          <w:tblPrExChange w:id="125" w:author="Dmitrijs Kašs" w:date="2020-03-05T11:43:00Z">
            <w:tblPrEx>
              <w:tblW w:w="0" w:type="auto"/>
            </w:tblPrEx>
          </w:tblPrExChange>
        </w:tblPrEx>
        <w:trPr>
          <w:ins w:id="126" w:author="Dmitrijs Kašs" w:date="2020-03-05T11:40:00Z"/>
        </w:trPr>
        <w:tc>
          <w:tcPr>
            <w:tcW w:w="2695" w:type="dxa"/>
            <w:tcPrChange w:id="127" w:author="Dmitrijs Kašs" w:date="2020-03-05T11:43:00Z">
              <w:tcPr>
                <w:tcW w:w="4508" w:type="dxa"/>
                <w:gridSpan w:val="2"/>
              </w:tcPr>
            </w:tcPrChange>
          </w:tcPr>
          <w:p w14:paraId="728F0B95" w14:textId="4A38B463" w:rsidR="0098580A" w:rsidRPr="0098580A" w:rsidRDefault="0098580A">
            <w:pPr>
              <w:spacing w:before="60"/>
              <w:outlineLvl w:val="2"/>
              <w:rPr>
                <w:ins w:id="128" w:author="Dmitrijs Kašs" w:date="2020-03-05T11:40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  <w:rPrChange w:id="129" w:author="Dmitrijs Kašs" w:date="2020-03-05T11:43:00Z">
                  <w:rPr>
                    <w:ins w:id="130" w:author="Dmitrijs Kašs" w:date="2020-03-05T11:40:00Z"/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</w:rPrChange>
              </w:rPr>
              <w:pPrChange w:id="131" w:author="Dmitrijs Kašs" w:date="2020-03-05T11:43:00Z">
                <w:pPr/>
              </w:pPrChange>
            </w:pPr>
            <w:ins w:id="132" w:author="Dmitrijs Kašs" w:date="2020-03-05T11:41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Price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:</w:t>
              </w:r>
            </w:ins>
          </w:p>
        </w:tc>
        <w:tc>
          <w:tcPr>
            <w:tcW w:w="6321" w:type="dxa"/>
            <w:tcPrChange w:id="133" w:author="Dmitrijs Kašs" w:date="2020-03-05T11:43:00Z">
              <w:tcPr>
                <w:tcW w:w="4508" w:type="dxa"/>
              </w:tcPr>
            </w:tcPrChange>
          </w:tcPr>
          <w:p w14:paraId="74BC4B89" w14:textId="2C864405" w:rsidR="0098580A" w:rsidRDefault="0098580A" w:rsidP="0098580A">
            <w:pPr>
              <w:rPr>
                <w:ins w:id="134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35" w:author="Dmitrijs Kašs" w:date="2020-03-05T11:41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400 EUR</w:t>
              </w:r>
            </w:ins>
          </w:p>
        </w:tc>
      </w:tr>
      <w:tr w:rsidR="0098580A" w14:paraId="66F98022" w14:textId="77777777" w:rsidTr="0098580A">
        <w:tblPrEx>
          <w:tblW w:w="0" w:type="auto"/>
          <w:tblPrExChange w:id="136" w:author="Dmitrijs Kašs" w:date="2020-03-05T11:43:00Z">
            <w:tblPrEx>
              <w:tblW w:w="0" w:type="auto"/>
            </w:tblPrEx>
          </w:tblPrExChange>
        </w:tblPrEx>
        <w:trPr>
          <w:ins w:id="137" w:author="Dmitrijs Kašs" w:date="2020-03-05T11:40:00Z"/>
        </w:trPr>
        <w:tc>
          <w:tcPr>
            <w:tcW w:w="2695" w:type="dxa"/>
            <w:tcPrChange w:id="138" w:author="Dmitrijs Kašs" w:date="2020-03-05T11:43:00Z">
              <w:tcPr>
                <w:tcW w:w="4508" w:type="dxa"/>
                <w:gridSpan w:val="2"/>
              </w:tcPr>
            </w:tcPrChange>
          </w:tcPr>
          <w:p w14:paraId="055C9F27" w14:textId="24432CEE" w:rsidR="0098580A" w:rsidRPr="0098580A" w:rsidRDefault="0098580A">
            <w:pPr>
              <w:spacing w:before="60"/>
              <w:outlineLvl w:val="2"/>
              <w:rPr>
                <w:ins w:id="139" w:author="Dmitrijs Kašs" w:date="2020-03-05T11:40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  <w:rPrChange w:id="140" w:author="Dmitrijs Kašs" w:date="2020-03-05T11:43:00Z">
                  <w:rPr>
                    <w:ins w:id="141" w:author="Dmitrijs Kašs" w:date="2020-03-05T11:40:00Z"/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</w:rPrChange>
              </w:rPr>
              <w:pPrChange w:id="142" w:author="Dmitrijs Kašs" w:date="2020-03-05T11:43:00Z">
                <w:pPr/>
              </w:pPrChange>
            </w:pPr>
            <w:ins w:id="143" w:author="Dmitrijs Kašs" w:date="2020-03-05T11:41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Where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ins>
          </w:p>
        </w:tc>
        <w:tc>
          <w:tcPr>
            <w:tcW w:w="6321" w:type="dxa"/>
            <w:tcPrChange w:id="144" w:author="Dmitrijs Kašs" w:date="2020-03-05T11:43:00Z">
              <w:tcPr>
                <w:tcW w:w="4508" w:type="dxa"/>
              </w:tcPr>
            </w:tcPrChange>
          </w:tcPr>
          <w:p w14:paraId="4D523CF6" w14:textId="4A73E8D9" w:rsidR="0098580A" w:rsidRDefault="0098580A" w:rsidP="0098580A">
            <w:pPr>
              <w:rPr>
                <w:ins w:id="145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46" w:author="Dmitrijs Kašs" w:date="2020-03-05T11:41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Riga</w:t>
              </w:r>
            </w:ins>
          </w:p>
        </w:tc>
      </w:tr>
      <w:tr w:rsidR="0098580A" w14:paraId="7C1E3D84" w14:textId="77777777" w:rsidTr="0098580A">
        <w:tblPrEx>
          <w:tblW w:w="0" w:type="auto"/>
          <w:tblPrExChange w:id="147" w:author="Dmitrijs Kašs" w:date="2020-03-05T11:43:00Z">
            <w:tblPrEx>
              <w:tblW w:w="0" w:type="auto"/>
            </w:tblPrEx>
          </w:tblPrExChange>
        </w:tblPrEx>
        <w:trPr>
          <w:ins w:id="148" w:author="Dmitrijs Kašs" w:date="2020-03-05T11:40:00Z"/>
        </w:trPr>
        <w:tc>
          <w:tcPr>
            <w:tcW w:w="2695" w:type="dxa"/>
            <w:tcPrChange w:id="149" w:author="Dmitrijs Kašs" w:date="2020-03-05T11:43:00Z">
              <w:tcPr>
                <w:tcW w:w="4508" w:type="dxa"/>
                <w:gridSpan w:val="2"/>
              </w:tcPr>
            </w:tcPrChange>
          </w:tcPr>
          <w:p w14:paraId="557C3270" w14:textId="63A147DC" w:rsidR="0098580A" w:rsidRPr="0098580A" w:rsidRDefault="0098580A">
            <w:pPr>
              <w:spacing w:before="60"/>
              <w:outlineLvl w:val="2"/>
              <w:rPr>
                <w:ins w:id="150" w:author="Dmitrijs Kašs" w:date="2020-03-05T11:40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  <w:rPrChange w:id="151" w:author="Dmitrijs Kašs" w:date="2020-03-05T11:43:00Z">
                  <w:rPr>
                    <w:ins w:id="152" w:author="Dmitrijs Kašs" w:date="2020-03-05T11:40:00Z"/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</w:rPrChange>
              </w:rPr>
              <w:pPrChange w:id="153" w:author="Dmitrijs Kašs" w:date="2020-03-05T11:43:00Z">
                <w:pPr/>
              </w:pPrChange>
            </w:pPr>
            <w:ins w:id="154" w:author="Dmitrijs Kašs" w:date="2020-03-05T11:41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Language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ins>
          </w:p>
        </w:tc>
        <w:tc>
          <w:tcPr>
            <w:tcW w:w="6321" w:type="dxa"/>
            <w:tcPrChange w:id="155" w:author="Dmitrijs Kašs" w:date="2020-03-05T11:43:00Z">
              <w:tcPr>
                <w:tcW w:w="4508" w:type="dxa"/>
              </w:tcPr>
            </w:tcPrChange>
          </w:tcPr>
          <w:p w14:paraId="18A7E58E" w14:textId="56C2BBE2" w:rsidR="0098580A" w:rsidRDefault="0098580A" w:rsidP="0098580A">
            <w:pPr>
              <w:rPr>
                <w:ins w:id="156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57" w:author="Dmitrijs Kašs" w:date="2020-03-05T11:41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English, Latvian or Russian, depending on the group.</w:t>
              </w:r>
            </w:ins>
          </w:p>
        </w:tc>
      </w:tr>
      <w:tr w:rsidR="0098580A" w14:paraId="065DE231" w14:textId="77777777" w:rsidTr="0098580A">
        <w:tblPrEx>
          <w:tblW w:w="0" w:type="auto"/>
          <w:tblPrExChange w:id="158" w:author="Dmitrijs Kašs" w:date="2020-03-05T11:43:00Z">
            <w:tblPrEx>
              <w:tblW w:w="0" w:type="auto"/>
            </w:tblPrEx>
          </w:tblPrExChange>
        </w:tblPrEx>
        <w:trPr>
          <w:ins w:id="159" w:author="Dmitrijs Kašs" w:date="2020-03-05T11:40:00Z"/>
        </w:trPr>
        <w:tc>
          <w:tcPr>
            <w:tcW w:w="2695" w:type="dxa"/>
            <w:tcPrChange w:id="160" w:author="Dmitrijs Kašs" w:date="2020-03-05T11:43:00Z">
              <w:tcPr>
                <w:tcW w:w="4508" w:type="dxa"/>
                <w:gridSpan w:val="2"/>
              </w:tcPr>
            </w:tcPrChange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ins w:id="161" w:author="Dmitrijs Kašs" w:date="2020-03-05T11:41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ins w:id="162" w:author="Dmitrijs Kašs" w:date="2020-03-05T11:41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Prerequisites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ins>
          </w:p>
          <w:p w14:paraId="4F9FFB23" w14:textId="77777777" w:rsidR="0098580A" w:rsidRDefault="0098580A" w:rsidP="0098580A">
            <w:pPr>
              <w:rPr>
                <w:ins w:id="163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  <w:tcPrChange w:id="164" w:author="Dmitrijs Kašs" w:date="2020-03-05T11:43:00Z">
              <w:tcPr>
                <w:tcW w:w="4508" w:type="dxa"/>
              </w:tcPr>
            </w:tcPrChange>
          </w:tcPr>
          <w:p w14:paraId="477248C1" w14:textId="5793EC51" w:rsidR="0098580A" w:rsidRDefault="0098580A" w:rsidP="0098580A">
            <w:pPr>
              <w:rPr>
                <w:ins w:id="165" w:author="Dmitrijs Kašs" w:date="2020-03-05T11:40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ins w:id="166" w:author="Dmitrijs Kašs" w:date="2020-03-05T11:41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</w:t>
              </w:r>
              <w:r w:rsidRPr="00DC3D2C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 xml:space="preserve">xperience in analysing high volumes of data in Excel or any other tool. Prior experience in programming is an advantage, but not </w:t>
              </w:r>
              <w:del w:id="167" w:author="Dmitrijs Kašs" w:date="2020-03-05T16:26:00Z">
                <w:r w:rsidRPr="00DC3D2C" w:rsidDel="007E40FF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delText>required</w:delText>
                </w:r>
              </w:del>
            </w:ins>
            <w:ins w:id="168" w:author="Dmitrijs Kašs" w:date="2020-03-05T16:26:00Z">
              <w:r w:rsidR="007E40F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essential</w:t>
              </w:r>
            </w:ins>
            <w:ins w:id="169" w:author="Dmitrijs Kašs" w:date="2020-03-05T11:41:00Z">
              <w:r w:rsidRPr="00DC3D2C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.</w:t>
              </w:r>
            </w:ins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ins w:id="170" w:author="Dmitrijs Kašs" w:date="2020-03-05T11:45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43A1792" w14:textId="21A9EC06" w:rsidR="005B3165" w:rsidDel="00B60045" w:rsidRDefault="00272C21" w:rsidP="0098580A">
      <w:pPr>
        <w:spacing w:after="0" w:line="240" w:lineRule="auto"/>
        <w:rPr>
          <w:ins w:id="171" w:author="Dmitrijs Kašs" w:date="2020-03-05T11:45:00Z"/>
          <w:moveFrom w:id="172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moveFromRangeStart w:id="173" w:author="Dmitrijs Kašs" w:date="2020-03-05T16:17:00Z" w:name="move34317452"/>
      <w:moveFrom w:id="174" w:author="Dmitrijs Kašs" w:date="2020-03-05T16:17:00Z">
        <w:ins w:id="175" w:author="Dmitrijs Kašs" w:date="2020-03-05T11:45:00Z">
          <w:r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t>&lt;OR&gt;</w:t>
          </w:r>
        </w:ins>
      </w:moveFrom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2C21" w:rsidRPr="0017189B" w:rsidDel="00B60045" w14:paraId="5BB5CBBB" w14:textId="4212FFF5" w:rsidTr="0078054E">
        <w:trPr>
          <w:ins w:id="176" w:author="Dmitrijs Kašs" w:date="2020-03-05T11:45:00Z"/>
        </w:trPr>
        <w:tc>
          <w:tcPr>
            <w:tcW w:w="9016" w:type="dxa"/>
          </w:tcPr>
          <w:p w14:paraId="2F6F81CF" w14:textId="1FBBB0B5" w:rsidR="00272C21" w:rsidRPr="0017189B" w:rsidDel="00B60045" w:rsidRDefault="00272C21" w:rsidP="00FB58B3">
            <w:pPr>
              <w:rPr>
                <w:ins w:id="177" w:author="Dmitrijs Kašs" w:date="2020-03-05T11:45:00Z"/>
                <w:moveFrom w:id="178" w:author="Dmitrijs Kašs" w:date="2020-03-05T16:17:00Z"/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commentRangeStart w:id="179"/>
            <w:moveFrom w:id="180" w:author="Dmitrijs Kašs" w:date="2020-03-05T16:17:00Z">
              <w:ins w:id="181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 xml:space="preserve">Who is this course for? </w:t>
                </w:r>
                <w:commentRangeEnd w:id="179"/>
                <w:r w:rsidRPr="0017189B" w:rsidDel="00B60045">
                  <w:rPr>
                    <w:rStyle w:val="CommentReference"/>
                  </w:rPr>
                  <w:commentReference w:id="179"/>
                </w:r>
              </w:ins>
            </w:moveFrom>
          </w:p>
          <w:p w14:paraId="126C318E" w14:textId="30CCF656" w:rsidR="00272C21" w:rsidRPr="0017189B" w:rsidDel="00B60045" w:rsidRDefault="00272C21" w:rsidP="00FB58B3">
            <w:pPr>
              <w:rPr>
                <w:ins w:id="182" w:author="Dmitrijs Kašs" w:date="2020-03-05T11:45:00Z"/>
                <w:moveFrom w:id="183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184" w:author="Dmitrijs Kašs" w:date="2020-03-05T16:17:00Z">
              <w:ins w:id="185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Analysts using high volumes of data to arrive at useful business conclusions.</w:t>
                </w:r>
              </w:ins>
            </w:moveFrom>
          </w:p>
        </w:tc>
      </w:tr>
      <w:tr w:rsidR="00272C21" w:rsidDel="00B60045" w14:paraId="79B8F80F" w14:textId="781F8289" w:rsidTr="00FA7109">
        <w:trPr>
          <w:ins w:id="186" w:author="Dmitrijs Kašs" w:date="2020-03-05T11:45:00Z"/>
        </w:trPr>
        <w:tc>
          <w:tcPr>
            <w:tcW w:w="9016" w:type="dxa"/>
          </w:tcPr>
          <w:p w14:paraId="7D411B5B" w14:textId="47853236" w:rsidR="00272C21" w:rsidDel="00B60045" w:rsidRDefault="00272C21" w:rsidP="00FB58B3">
            <w:pPr>
              <w:rPr>
                <w:ins w:id="187" w:author="Dmitrijs Kašs" w:date="2020-03-05T11:45:00Z"/>
                <w:moveFrom w:id="188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189" w:author="Dmitrijs Kašs" w:date="2020-03-05T16:17:00Z">
              <w:ins w:id="190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 xml:space="preserve">Course </w:t>
                </w:r>
                <w:r w:rsidRPr="0017189B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format</w:t>
                </w:r>
                <w:r w:rsidRPr="0017189B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>:</w:t>
                </w:r>
              </w:ins>
            </w:moveFrom>
          </w:p>
          <w:p w14:paraId="11C97C79" w14:textId="59D5BF7A" w:rsidR="00272C21" w:rsidDel="00B60045" w:rsidRDefault="00272C21" w:rsidP="00FB58B3">
            <w:pPr>
              <w:rPr>
                <w:ins w:id="191" w:author="Dmitrijs Kašs" w:date="2020-03-05T11:45:00Z"/>
                <w:moveFrom w:id="192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193" w:author="Dmitrijs Kašs" w:date="2020-03-05T16:17:00Z">
              <w:ins w:id="194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3 full days, instructor-led</w:t>
                </w:r>
              </w:ins>
            </w:moveFrom>
          </w:p>
        </w:tc>
      </w:tr>
      <w:tr w:rsidR="00272C21" w:rsidDel="00B60045" w14:paraId="0D6BF802" w14:textId="2ECCCC34" w:rsidTr="00EA6270">
        <w:trPr>
          <w:ins w:id="195" w:author="Dmitrijs Kašs" w:date="2020-03-05T11:45:00Z"/>
        </w:trPr>
        <w:tc>
          <w:tcPr>
            <w:tcW w:w="9016" w:type="dxa"/>
          </w:tcPr>
          <w:p w14:paraId="560F0942" w14:textId="7ED9E4F7" w:rsidR="00272C21" w:rsidDel="00B60045" w:rsidRDefault="00272C21" w:rsidP="00FB58B3">
            <w:pPr>
              <w:rPr>
                <w:ins w:id="196" w:author="Dmitrijs Kašs" w:date="2020-03-05T11:45:00Z"/>
                <w:moveFrom w:id="197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198" w:author="Dmitrijs Kašs" w:date="2020-03-05T16:17:00Z">
              <w:ins w:id="199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Practice-theory split:</w:t>
                </w:r>
              </w:ins>
            </w:moveFrom>
          </w:p>
          <w:p w14:paraId="5A4E6B01" w14:textId="788F5C17" w:rsidR="00272C21" w:rsidDel="00B60045" w:rsidRDefault="00272C21" w:rsidP="00FB58B3">
            <w:pPr>
              <w:rPr>
                <w:ins w:id="200" w:author="Dmitrijs Kašs" w:date="2020-03-05T11:45:00Z"/>
                <w:moveFrom w:id="201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02" w:author="Dmitrijs Kašs" w:date="2020-03-05T16:17:00Z">
              <w:ins w:id="203" w:author="Dmitrijs Kašs" w:date="2020-03-05T11:45:00Z">
                <w:r w:rsidRPr="0017189B"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80% practice and 20% theory.</w:t>
                </w:r>
              </w:ins>
            </w:moveFrom>
          </w:p>
        </w:tc>
      </w:tr>
      <w:tr w:rsidR="00272C21" w:rsidDel="00B60045" w14:paraId="0B30EABD" w14:textId="7F7F2258" w:rsidTr="00675EEC">
        <w:trPr>
          <w:ins w:id="204" w:author="Dmitrijs Kašs" w:date="2020-03-05T11:45:00Z"/>
        </w:trPr>
        <w:tc>
          <w:tcPr>
            <w:tcW w:w="9016" w:type="dxa"/>
          </w:tcPr>
          <w:p w14:paraId="748996C7" w14:textId="235246AF" w:rsidR="00272C21" w:rsidRPr="00FB58B3" w:rsidDel="00B60045" w:rsidRDefault="00272C21" w:rsidP="00FB58B3">
            <w:pPr>
              <w:spacing w:before="60"/>
              <w:outlineLvl w:val="2"/>
              <w:rPr>
                <w:ins w:id="205" w:author="Dmitrijs Kašs" w:date="2020-03-05T11:45:00Z"/>
                <w:moveFrom w:id="206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From w:id="207" w:author="Dmitrijs Kašs" w:date="2020-03-05T16:17:00Z">
              <w:ins w:id="208" w:author="Dmitrijs Kašs" w:date="2020-03-05T11:45:00Z"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>Size of the group:</w:t>
                </w:r>
              </w:ins>
            </w:moveFrom>
          </w:p>
          <w:p w14:paraId="24271A83" w14:textId="732C2472" w:rsidR="00272C21" w:rsidDel="00B60045" w:rsidRDefault="00272C21" w:rsidP="00FB58B3">
            <w:pPr>
              <w:rPr>
                <w:ins w:id="209" w:author="Dmitrijs Kašs" w:date="2020-03-05T11:45:00Z"/>
                <w:moveFrom w:id="210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11" w:author="Dmitrijs Kašs" w:date="2020-03-05T16:17:00Z">
              <w:ins w:id="212" w:author="Dmitrijs Kašs" w:date="2020-03-05T11:45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Up to 10 persons.</w:t>
                </w:r>
              </w:ins>
            </w:moveFrom>
          </w:p>
        </w:tc>
      </w:tr>
      <w:tr w:rsidR="00272C21" w:rsidDel="00B60045" w14:paraId="68FF83E1" w14:textId="6CB7E6BE" w:rsidTr="00A03B67">
        <w:trPr>
          <w:ins w:id="213" w:author="Dmitrijs Kašs" w:date="2020-03-05T11:45:00Z"/>
        </w:trPr>
        <w:tc>
          <w:tcPr>
            <w:tcW w:w="9016" w:type="dxa"/>
          </w:tcPr>
          <w:p w14:paraId="0897A93F" w14:textId="7E0BCBAB" w:rsidR="00272C21" w:rsidRPr="00FB58B3" w:rsidDel="00B60045" w:rsidRDefault="00272C21" w:rsidP="00FB58B3">
            <w:pPr>
              <w:spacing w:before="60"/>
              <w:outlineLvl w:val="2"/>
              <w:rPr>
                <w:ins w:id="214" w:author="Dmitrijs Kašs" w:date="2020-03-05T11:45:00Z"/>
                <w:moveFrom w:id="215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From w:id="216" w:author="Dmitrijs Kašs" w:date="2020-03-05T16:17:00Z">
              <w:ins w:id="217" w:author="Dmitrijs Kašs" w:date="2020-03-05T11:45:00Z"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Price</w:t>
                </w:r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>:</w:t>
                </w:r>
              </w:ins>
            </w:moveFrom>
          </w:p>
          <w:p w14:paraId="0B26C27A" w14:textId="51D8295E" w:rsidR="00272C21" w:rsidDel="00B60045" w:rsidRDefault="00272C21" w:rsidP="00FB58B3">
            <w:pPr>
              <w:rPr>
                <w:ins w:id="218" w:author="Dmitrijs Kašs" w:date="2020-03-05T11:45:00Z"/>
                <w:moveFrom w:id="219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20" w:author="Dmitrijs Kašs" w:date="2020-03-05T16:17:00Z">
              <w:ins w:id="221" w:author="Dmitrijs Kašs" w:date="2020-03-05T11:45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400 EUR</w:t>
                </w:r>
              </w:ins>
            </w:moveFrom>
          </w:p>
        </w:tc>
      </w:tr>
      <w:tr w:rsidR="00272C21" w:rsidDel="00B60045" w14:paraId="0A60CEB5" w14:textId="492812D7" w:rsidTr="00E91ACD">
        <w:trPr>
          <w:ins w:id="222" w:author="Dmitrijs Kašs" w:date="2020-03-05T11:45:00Z"/>
        </w:trPr>
        <w:tc>
          <w:tcPr>
            <w:tcW w:w="9016" w:type="dxa"/>
          </w:tcPr>
          <w:p w14:paraId="63773BCF" w14:textId="0A5A2C79" w:rsidR="00272C21" w:rsidRPr="00FB58B3" w:rsidDel="00B60045" w:rsidRDefault="00272C21" w:rsidP="00FB58B3">
            <w:pPr>
              <w:spacing w:before="60"/>
              <w:outlineLvl w:val="2"/>
              <w:rPr>
                <w:ins w:id="223" w:author="Dmitrijs Kašs" w:date="2020-03-05T11:45:00Z"/>
                <w:moveFrom w:id="224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From w:id="225" w:author="Dmitrijs Kašs" w:date="2020-03-05T16:17:00Z">
              <w:ins w:id="226" w:author="Dmitrijs Kašs" w:date="2020-03-05T11:45:00Z"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Where</w:t>
                </w:r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 xml:space="preserve">: </w:t>
                </w:r>
              </w:ins>
            </w:moveFrom>
          </w:p>
          <w:p w14:paraId="3B49697E" w14:textId="631C20ED" w:rsidR="00272C21" w:rsidDel="00B60045" w:rsidRDefault="00272C21" w:rsidP="00FB58B3">
            <w:pPr>
              <w:rPr>
                <w:ins w:id="227" w:author="Dmitrijs Kašs" w:date="2020-03-05T11:45:00Z"/>
                <w:moveFrom w:id="228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29" w:author="Dmitrijs Kašs" w:date="2020-03-05T16:17:00Z">
              <w:ins w:id="230" w:author="Dmitrijs Kašs" w:date="2020-03-05T11:45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 xml:space="preserve">Riga, </w:t>
                </w:r>
              </w:ins>
              <w:ins w:id="231" w:author="Dmitrijs Kašs" w:date="2020-03-05T11:46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LU House of Science</w:t>
                </w:r>
              </w:ins>
            </w:moveFrom>
          </w:p>
        </w:tc>
      </w:tr>
      <w:tr w:rsidR="00272C21" w:rsidDel="00B60045" w14:paraId="22B46635" w14:textId="205B3FC7" w:rsidTr="00251BCD">
        <w:trPr>
          <w:ins w:id="232" w:author="Dmitrijs Kašs" w:date="2020-03-05T11:45:00Z"/>
        </w:trPr>
        <w:tc>
          <w:tcPr>
            <w:tcW w:w="9016" w:type="dxa"/>
          </w:tcPr>
          <w:p w14:paraId="25F9F4D3" w14:textId="275419DC" w:rsidR="00272C21" w:rsidRPr="00FB58B3" w:rsidDel="00B60045" w:rsidRDefault="00272C21" w:rsidP="00FB58B3">
            <w:pPr>
              <w:spacing w:before="60"/>
              <w:outlineLvl w:val="2"/>
              <w:rPr>
                <w:ins w:id="233" w:author="Dmitrijs Kašs" w:date="2020-03-05T11:45:00Z"/>
                <w:moveFrom w:id="234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From w:id="235" w:author="Dmitrijs Kašs" w:date="2020-03-05T16:17:00Z">
              <w:ins w:id="236" w:author="Dmitrijs Kašs" w:date="2020-03-05T11:45:00Z"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Language</w:t>
                </w:r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 xml:space="preserve">: </w:t>
                </w:r>
              </w:ins>
            </w:moveFrom>
          </w:p>
          <w:p w14:paraId="341EF547" w14:textId="66713716" w:rsidR="00272C21" w:rsidDel="00B60045" w:rsidRDefault="00272C21" w:rsidP="00FB58B3">
            <w:pPr>
              <w:rPr>
                <w:ins w:id="237" w:author="Dmitrijs Kašs" w:date="2020-03-05T11:45:00Z"/>
                <w:moveFrom w:id="238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39" w:author="Dmitrijs Kašs" w:date="2020-03-05T16:17:00Z">
              <w:ins w:id="240" w:author="Dmitrijs Kašs" w:date="2020-03-05T11:45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English, Latvian or Russian, depending on the group.</w:t>
                </w:r>
              </w:ins>
            </w:moveFrom>
          </w:p>
        </w:tc>
      </w:tr>
      <w:tr w:rsidR="00272C21" w:rsidDel="00B60045" w14:paraId="79137C88" w14:textId="40559345" w:rsidTr="00DB7AB3">
        <w:trPr>
          <w:ins w:id="241" w:author="Dmitrijs Kašs" w:date="2020-03-05T11:45:00Z"/>
        </w:trPr>
        <w:tc>
          <w:tcPr>
            <w:tcW w:w="9016" w:type="dxa"/>
          </w:tcPr>
          <w:p w14:paraId="5CA8C091" w14:textId="0747AB82" w:rsidR="00272C21" w:rsidRPr="00FB58B3" w:rsidDel="00B60045" w:rsidRDefault="00272C21" w:rsidP="00FB58B3">
            <w:pPr>
              <w:spacing w:before="60"/>
              <w:outlineLvl w:val="2"/>
              <w:rPr>
                <w:ins w:id="242" w:author="Dmitrijs Kašs" w:date="2020-03-05T11:45:00Z"/>
                <w:moveFrom w:id="243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From w:id="244" w:author="Dmitrijs Kašs" w:date="2020-03-05T16:17:00Z">
              <w:ins w:id="245" w:author="Dmitrijs Kašs" w:date="2020-03-05T11:45:00Z"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222222"/>
                    <w:sz w:val="24"/>
                    <w:szCs w:val="24"/>
                    <w:lang w:eastAsia="en-GB"/>
                  </w:rPr>
                  <w:t>Prerequisites</w:t>
                </w:r>
                <w:r w:rsidRPr="00FB58B3" w:rsidDel="00B60045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4"/>
                    <w:szCs w:val="24"/>
                    <w:lang w:eastAsia="en-GB"/>
                  </w:rPr>
                  <w:t xml:space="preserve">: </w:t>
                </w:r>
              </w:ins>
            </w:moveFrom>
          </w:p>
          <w:p w14:paraId="4AFA22BD" w14:textId="3A894CD6" w:rsidR="00272C21" w:rsidDel="00B60045" w:rsidRDefault="00272C21" w:rsidP="00FB58B3">
            <w:pPr>
              <w:rPr>
                <w:ins w:id="246" w:author="Dmitrijs Kašs" w:date="2020-03-05T11:45:00Z"/>
                <w:moveFrom w:id="247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From w:id="248" w:author="Dmitrijs Kašs" w:date="2020-03-05T16:17:00Z">
              <w:ins w:id="249" w:author="Dmitrijs Kašs" w:date="2020-03-05T11:45:00Z">
                <w:r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E</w:t>
                </w:r>
                <w:r w:rsidRPr="00DC3D2C" w:rsidDel="00B60045">
                  <w:rPr>
                    <w:rFonts w:ascii="Times New Roman" w:eastAsia="Times New Roman" w:hAnsi="Times New Roman" w:cs="Times New Roman"/>
                    <w:color w:val="333333"/>
                    <w:sz w:val="24"/>
                    <w:szCs w:val="24"/>
                    <w:lang w:eastAsia="en-GB"/>
                  </w:rPr>
                  <w:t>xperience in analysing high volumes of data in Excel or any other tool. Prior experience in programming is an advantage, but not required.</w:t>
                </w:r>
              </w:ins>
            </w:moveFrom>
          </w:p>
        </w:tc>
      </w:tr>
    </w:tbl>
    <w:p w14:paraId="15B740C9" w14:textId="4D9BB05F" w:rsidR="00272C21" w:rsidRDefault="00B60045" w:rsidP="00B60045">
      <w:pPr>
        <w:spacing w:before="225" w:after="375" w:line="240" w:lineRule="auto"/>
        <w:rPr>
          <w:ins w:id="250" w:author="Dmitrijs Kašs" w:date="2020-03-05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251" w:author="Dmitrijs Kašs" w:date="2020-03-05T16:19:00Z">
          <w:pPr>
            <w:spacing w:before="225" w:after="375" w:line="240" w:lineRule="auto"/>
            <w:jc w:val="center"/>
          </w:pPr>
        </w:pPrChange>
      </w:pPr>
      <w:ins w:id="252" w:author="Dmitrijs Kašs" w:date="2020-03-05T16:19:00Z">
        <w:r w:rsidRP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Learn more about the skills you will acquire, about the instructor and </w:t>
        </w:r>
      </w:ins>
      <w:ins w:id="253" w:author="Dmitrijs Kašs" w:date="2020-03-05T16:27:00Z">
        <w:r w:rsidR="00B570FF" w:rsidRP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exactly </w:t>
        </w:r>
      </w:ins>
      <w:ins w:id="254" w:author="Dmitrijs Kašs" w:date="2020-03-05T16:19:00Z">
        <w:r w:rsidRP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why R is the </w:t>
        </w:r>
      </w:ins>
      <w:ins w:id="255" w:author="Dmitrijs Kašs" w:date="2020-03-05T16:27:00Z">
        <w:r w:rsidR="00B570F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correct </w:t>
        </w:r>
      </w:ins>
      <w:ins w:id="256" w:author="Dmitrijs Kašs" w:date="2020-03-05T16:19:00Z">
        <w:r w:rsidRP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tool.</w:t>
        </w:r>
      </w:ins>
    </w:p>
    <w:p w14:paraId="0F4E2699" w14:textId="77777777" w:rsidR="00B60045" w:rsidDel="00B60045" w:rsidRDefault="00B60045" w:rsidP="0098580A">
      <w:pPr>
        <w:spacing w:after="0" w:line="240" w:lineRule="auto"/>
        <w:rPr>
          <w:ins w:id="257" w:author="Dmitrijs Kašs" w:date="2020-03-05T11:46:00Z"/>
          <w:moveFrom w:id="258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moveFromRangeEnd w:id="173"/>
    <w:moveToRangeStart w:id="259" w:author="Dmitrijs Kašs" w:date="2020-03-05T16:16:00Z" w:name="move34317405"/>
    <w:p w14:paraId="6D3F97BC" w14:textId="77777777" w:rsidR="00B60045" w:rsidRPr="00347AC8" w:rsidRDefault="00B60045" w:rsidP="00B60045">
      <w:pPr>
        <w:spacing w:before="225" w:after="375" w:line="240" w:lineRule="auto"/>
        <w:jc w:val="center"/>
        <w:rPr>
          <w:moveTo w:id="260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moveTo w:id="261" w:author="Dmitrijs Kašs" w:date="2020-03-05T16:16:00Z">
        <w:r>
          <w:fldChar w:fldCharType="begin"/>
        </w:r>
        <w:r>
          <w:instrText xml:space="preserve"> HYPERLINK "http://127.0.0.1:4321/courses/" \l "book" </w:instrText>
        </w:r>
        <w:r>
          <w:fldChar w:fldCharType="separate"/>
        </w:r>
        <w:r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fldChar w:fldCharType="end"/>
        </w:r>
      </w:moveTo>
    </w:p>
    <w:bookmarkEnd w:id="0"/>
    <w:moveToRangeEnd w:id="259"/>
    <w:p w14:paraId="18598CA9" w14:textId="5C6BCA15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ins w:id="262" w:author="Dmitrijs Kašs" w:date="2020-03-05T11:46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263" w:author="Dmitrijs Kašs" w:date="2020-03-05T11:46:00Z">
        <w:r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lastRenderedPageBreak/>
          <w:t>Instructor</w:t>
        </w:r>
      </w:ins>
    </w:p>
    <w:p w14:paraId="7ABF5024" w14:textId="2FEFD018" w:rsidR="00B450AE" w:rsidRDefault="00272C21" w:rsidP="00272C21">
      <w:pPr>
        <w:spacing w:before="225" w:after="375" w:line="240" w:lineRule="auto"/>
        <w:rPr>
          <w:ins w:id="264" w:author="Dmitrijs Kašs" w:date="2020-03-05T11:51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265" w:author="Dmitrijs Kašs" w:date="2020-03-05T11:4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Dmitrijs </w:t>
        </w:r>
        <w:proofErr w:type="spellStart"/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Kass</w:t>
        </w:r>
        <w:proofErr w:type="spellEnd"/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, </w:t>
        </w:r>
        <w:del w:id="266" w:author="Dmitrijs Kašs" w:date="2020-03-05T16:07:00Z">
          <w:r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 xml:space="preserve">independent data science consultant and the </w:delText>
          </w:r>
        </w:del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head of data sci</w:t>
        </w:r>
      </w:ins>
      <w:ins w:id="267" w:author="Dmitrijs Kašs" w:date="2020-03-05T11:47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ence at </w:t>
        </w:r>
      </w:ins>
      <w:ins w:id="268" w:author="Dmitrijs Kašs" w:date="2020-03-05T11:4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Creamfinance</w:t>
        </w:r>
      </w:ins>
      <w:ins w:id="269" w:author="Dmitrijs Kašs" w:date="2020-03-05T16:07:00Z">
        <w:r w:rsidR="005B316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and an </w:t>
        </w:r>
        <w:r w:rsidR="005B316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independent data science consultant</w:t>
        </w:r>
      </w:ins>
      <w:ins w:id="270" w:author="Dmitrijs Kašs" w:date="2020-03-05T11:4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. </w:t>
        </w:r>
      </w:ins>
      <w:ins w:id="271" w:author="Dmitrijs Kašs" w:date="2020-03-05T11:47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Dmitrijs is also </w:t>
        </w:r>
      </w:ins>
      <w:ins w:id="272" w:author="Dmitrijs Kašs" w:date="2020-03-05T16:18:00Z">
        <w:r w:rsid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regularly </w:t>
        </w:r>
      </w:ins>
      <w:ins w:id="273" w:author="Dmitrijs Kašs" w:date="2020-03-05T11:47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teaching data analysis and visualization </w:t>
        </w:r>
      </w:ins>
      <w:ins w:id="274" w:author="Dmitrijs Kašs" w:date="2020-03-05T11:48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with R programming language </w:t>
        </w:r>
      </w:ins>
      <w:ins w:id="275" w:author="Dmitrijs Kašs" w:date="2020-03-05T11:49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for businesses and students </w:t>
        </w:r>
      </w:ins>
      <w:ins w:id="276" w:author="Dmitrijs Kašs" w:date="2020-03-05T11:48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at </w:t>
        </w:r>
        <w:r w:rsidR="00B450AE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Physics, Mathematics and Optometry faculty of Latvian University</w:t>
        </w:r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. </w:t>
        </w:r>
      </w:ins>
      <w:ins w:id="277" w:author="Dmitrijs Kašs" w:date="2020-03-05T11:49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Dmitrijs is passionate about data science and enjoys </w:t>
        </w:r>
      </w:ins>
      <w:ins w:id="278" w:author="Dmitrijs Kašs" w:date="2020-03-05T11:52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sharing his practical experience and </w:t>
        </w:r>
      </w:ins>
      <w:ins w:id="279" w:author="Dmitrijs Kašs" w:date="2020-03-05T11:50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explaining complex concepts in </w:t>
        </w:r>
      </w:ins>
      <w:ins w:id="280" w:author="Dmitrijs Kašs" w:date="2020-03-05T11:51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simple ways that </w:t>
        </w:r>
      </w:ins>
      <w:ins w:id="281" w:author="Dmitrijs Kašs" w:date="2020-03-05T11:52:00Z">
        <w:r w:rsidR="00B450AE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lead to understanding.</w:t>
        </w:r>
      </w:ins>
    </w:p>
    <w:p w14:paraId="4DA99DA9" w14:textId="6311F5A4" w:rsidR="005B3165" w:rsidRPr="00347AC8" w:rsidRDefault="00B450AE" w:rsidP="00B60045">
      <w:pPr>
        <w:spacing w:before="225" w:after="375" w:line="240" w:lineRule="auto"/>
        <w:rPr>
          <w:ins w:id="282" w:author="Dmitrijs Kašs" w:date="2020-03-05T16:09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283" w:author="Dmitrijs Kašs" w:date="2020-03-05T16:19:00Z">
          <w:pPr>
            <w:spacing w:before="100" w:beforeAutospacing="1" w:after="100" w:afterAutospacing="1" w:line="240" w:lineRule="auto"/>
            <w:outlineLvl w:val="2"/>
          </w:pPr>
        </w:pPrChange>
      </w:pPr>
      <w:ins w:id="284" w:author="Dmitrijs Kašs" w:date="2020-03-05T11:53:00Z">
        <w:del w:id="285" w:author="Dmitrijs Kašs" w:date="2020-03-05T16:19:00Z">
          <w:r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The c</w:delText>
          </w:r>
        </w:del>
      </w:ins>
      <w:ins w:id="286" w:author="Dmitrijs Kašs" w:date="2020-03-05T11:46:00Z">
        <w:del w:id="287" w:author="Dmitrijs Kašs" w:date="2020-03-05T16:19:00Z">
          <w:r w:rsidR="00272C21"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ourse on data analysis and visualization with R on 150+ business representatives and earned </w:delText>
          </w:r>
        </w:del>
        <w:del w:id="288" w:author="Dmitrijs Kašs" w:date="2020-03-05T16:15:00Z">
          <w:r w:rsidR="00272C21" w:rsidRPr="005B3165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  <w:rPrChange w:id="289" w:author="Dmitrijs Kašs" w:date="2020-03-05T16:15:00Z">
                <w:rPr/>
              </w:rPrChange>
            </w:rPr>
            <w:fldChar w:fldCharType="begin"/>
          </w:r>
          <w:r w:rsidR="00272C21" w:rsidRPr="005B3165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  <w:rPrChange w:id="290" w:author="Dmitrijs Kašs" w:date="2020-03-05T16:15:00Z">
                <w:rPr/>
              </w:rPrChange>
            </w:rPr>
            <w:delInstrText xml:space="preserve"> HYPERLINK "http://127.0.0.1:4321/courses/" \l "testimonials" </w:delInstrText>
          </w:r>
          <w:r w:rsidR="00272C21" w:rsidRPr="005B3165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  <w:rPrChange w:id="291" w:author="Dmitrijs Kašs" w:date="2020-03-05T16:15:00Z">
                <w:rPr/>
              </w:rPrChange>
            </w:rPr>
            <w:fldChar w:fldCharType="separate"/>
          </w:r>
          <w:r w:rsidR="00272C21" w:rsidRPr="005B3165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  <w:rPrChange w:id="292" w:author="Dmitrijs Kašs" w:date="2020-03-05T16:15:00Z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</w:rPrChange>
            </w:rPr>
            <w:delText>honourable reviews</w:delText>
          </w:r>
          <w:r w:rsidR="00272C21" w:rsidRPr="005B3165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  <w:rPrChange w:id="293" w:author="Dmitrijs Kašs" w:date="2020-03-05T16:15:00Z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</w:rPrChange>
            </w:rPr>
            <w:fldChar w:fldCharType="end"/>
          </w:r>
        </w:del>
        <w:del w:id="294" w:author="Dmitrijs Kašs" w:date="2020-03-05T16:19:00Z">
          <w:r w:rsidR="00272C21"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.</w:delText>
          </w:r>
        </w:del>
      </w:ins>
      <w:ins w:id="295" w:author="Dmitrijs Kašs" w:date="2020-03-05T16:09:00Z">
        <w:r w:rsidR="005B3165"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Skills you will acquire</w:t>
        </w:r>
      </w:ins>
    </w:p>
    <w:p w14:paraId="76EE620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96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297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R syntax, data structures, loops, control flow, writing R functions.</w:t>
        </w:r>
      </w:ins>
    </w:p>
    <w:p w14:paraId="3233A972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98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299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Knowledge about the most popular R packages.</w:t>
        </w:r>
      </w:ins>
    </w:p>
    <w:p w14:paraId="02F83A7B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01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Data import from conventional and unconventional data sources, including SQL database and web scraping.</w:t>
        </w:r>
      </w:ins>
    </w:p>
    <w:p w14:paraId="07E83FC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2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03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Data cleaning.</w:t>
        </w:r>
      </w:ins>
    </w:p>
    <w:p w14:paraId="73E36685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4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05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Table manipulations and joins.</w:t>
        </w:r>
      </w:ins>
    </w:p>
    <w:p w14:paraId="75E0FA1C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6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07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Elegant visualization.</w:t>
        </w:r>
      </w:ins>
    </w:p>
    <w:p w14:paraId="52E7F430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08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09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Descriptive statistics, confidence intervals, statistical distributions and tests.</w:t>
        </w:r>
      </w:ins>
    </w:p>
    <w:p w14:paraId="278FC48F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1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11" w:author="Dmitrijs Kašs" w:date="2020-03-05T16:09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Communication of analysis results with </w:t>
        </w:r>
        <w:proofErr w:type="spellStart"/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RMarkdown</w:t>
        </w:r>
        <w:proofErr w:type="spellEnd"/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517463BC" w14:textId="0386769D" w:rsidR="005B3165" w:rsidRPr="00347AC8" w:rsidRDefault="00A767F0" w:rsidP="00B60045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12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13" w:author="Dmitrijs Kašs" w:date="2020-03-05T16:16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14" w:author="Dmitrijs Kašs" w:date="2020-03-05T16:27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A</w:t>
        </w:r>
      </w:ins>
      <w:ins w:id="315" w:author="Dmitrijs Kašs" w:date="2020-03-05T16:09:00Z">
        <w:r w:rsidR="005B3165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utonomous execution of R scripts at </w:t>
        </w:r>
      </w:ins>
      <w:ins w:id="316" w:author="Dmitrijs Kašs" w:date="2020-03-05T16:27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the s</w:t>
        </w:r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chedul</w:t>
        </w:r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ed </w:t>
        </w:r>
      </w:ins>
      <w:ins w:id="317" w:author="Dmitrijs Kašs" w:date="2020-03-05T16:09:00Z">
        <w:r w:rsidR="005B3165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time.</w:t>
        </w:r>
      </w:ins>
    </w:p>
    <w:p w14:paraId="2F84CBBA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ins w:id="318" w:author="Dmitrijs Kašs" w:date="2020-03-05T16:16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319" w:author="Dmitrijs Kašs" w:date="2020-03-05T16:16:00Z">
          <w:pPr>
            <w:spacing w:before="100" w:beforeAutospacing="1" w:after="100" w:afterAutospacing="1" w:line="240" w:lineRule="auto"/>
            <w:outlineLvl w:val="2"/>
          </w:pPr>
        </w:pPrChange>
      </w:pPr>
      <w:ins w:id="320" w:author="Dmitrijs Kašs" w:date="2020-03-05T16:16:00Z">
        <w:r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Why R?</w:t>
        </w:r>
      </w:ins>
    </w:p>
    <w:p w14:paraId="14886994" w14:textId="77777777" w:rsidR="00B60045" w:rsidRPr="00347AC8" w:rsidRDefault="00B60045" w:rsidP="00B60045">
      <w:pPr>
        <w:spacing w:before="225" w:after="375" w:line="240" w:lineRule="auto"/>
        <w:rPr>
          <w:ins w:id="321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22" w:author="Dmitrijs Kašs" w:date="2020-03-05T16:1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  </w:r>
      </w:ins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ins w:id="323" w:author="Dmitrijs Kašs" w:date="2020-03-05T16:16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324" w:author="Dmitrijs Kašs" w:date="2020-03-05T16:16:00Z">
        <w:r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Are you a group of 4+?</w:t>
        </w:r>
      </w:ins>
    </w:p>
    <w:p w14:paraId="4EC1B5F7" w14:textId="77777777" w:rsidR="00B60045" w:rsidRPr="00347AC8" w:rsidRDefault="00B60045" w:rsidP="00B60045">
      <w:pPr>
        <w:spacing w:before="225" w:after="375" w:line="240" w:lineRule="auto"/>
        <w:rPr>
          <w:ins w:id="325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26" w:author="Dmitrijs Kašs" w:date="2020-03-05T16:1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The course may be organized on a different day at your premises.</w:t>
        </w:r>
      </w:ins>
    </w:p>
    <w:p w14:paraId="786E958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ins w:id="327" w:author="Dmitrijs Kašs" w:date="2020-03-05T16:16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328" w:author="Dmitrijs Kašs" w:date="2020-03-05T16:16:00Z">
        <w:r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Do you need a different topic, venue or date?</w:t>
        </w:r>
      </w:ins>
    </w:p>
    <w:p w14:paraId="456A485C" w14:textId="56EFC498" w:rsidR="00B60045" w:rsidRPr="00347AC8" w:rsidRDefault="00B60045" w:rsidP="00B60045">
      <w:pPr>
        <w:spacing w:before="225" w:after="375" w:line="240" w:lineRule="auto"/>
        <w:rPr>
          <w:ins w:id="329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330" w:author="Dmitrijs Kašs" w:date="2020-03-05T16:16:00Z"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The content may be tailored to your needs - please send a description of topics you would like to cover </w:t>
        </w:r>
        <w:r w:rsidRPr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  <w:rPrChange w:id="331" w:author="Dmitrijs Kašs" w:date="2020-03-05T16:1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GB"/>
              </w:rPr>
            </w:rPrChange>
          </w:rPr>
          <w:t>using this form</w:t>
        </w:r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ins w:id="332" w:author="Dmitrijs Kašs" w:date="2020-03-05T16:16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333" w:author="Dmitrijs Kašs" w:date="2020-03-05T16:16:00Z">
        <w:r w:rsidRPr="00347AC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Testimonials</w:t>
        </w:r>
      </w:ins>
    </w:p>
    <w:p w14:paraId="6A3571DE" w14:textId="728321D7" w:rsidR="005B3165" w:rsidDel="00B60045" w:rsidRDefault="00B60045" w:rsidP="00B60045">
      <w:pPr>
        <w:spacing w:before="225" w:after="375" w:line="240" w:lineRule="auto"/>
        <w:rPr>
          <w:ins w:id="334" w:author="Dmitrijs Kašs" w:date="2020-03-05T11:53:00Z"/>
          <w:del w:id="335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36" w:author="Dmitrijs Kašs" w:date="2020-03-05T16:17:00Z">
          <w:pPr>
            <w:pBdr>
              <w:bottom w:val="double" w:sz="6" w:space="1" w:color="auto"/>
            </w:pBdr>
            <w:spacing w:before="225" w:after="375" w:line="240" w:lineRule="auto"/>
          </w:pPr>
        </w:pPrChange>
      </w:pPr>
      <w:ins w:id="337" w:author="Dmitrijs Kašs" w:date="2020-03-05T16:1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The c</w:t>
        </w:r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ourse on data analysis and visualization with R on 150+ business representatives and earned </w:t>
        </w:r>
        <w:r w:rsidRPr="00FB58B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honourable reviews</w:t>
        </w:r>
        <w:r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18D574B5" w14:textId="50F8C193" w:rsidR="00B450AE" w:rsidRPr="00347AC8" w:rsidDel="005B3165" w:rsidRDefault="00B450AE" w:rsidP="00B60045">
      <w:pPr>
        <w:spacing w:before="225" w:after="375" w:line="240" w:lineRule="auto"/>
        <w:rPr>
          <w:ins w:id="338" w:author="Dmitrijs Kašs" w:date="2020-03-05T11:46:00Z"/>
          <w:del w:id="339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40" w:author="Dmitrijs Kašs" w:date="2020-03-05T16:17:00Z">
          <w:pPr>
            <w:pBdr>
              <w:bottom w:val="double" w:sz="6" w:space="1" w:color="auto"/>
            </w:pBdr>
            <w:spacing w:before="225" w:after="375" w:line="240" w:lineRule="auto"/>
          </w:pPr>
        </w:pPrChange>
      </w:pPr>
    </w:p>
    <w:p w14:paraId="392F00C9" w14:textId="72270668" w:rsidR="00B450AE" w:rsidDel="005B3165" w:rsidRDefault="00B450AE" w:rsidP="00B60045">
      <w:pPr>
        <w:spacing w:before="225" w:after="375" w:line="240" w:lineRule="auto"/>
        <w:rPr>
          <w:ins w:id="341" w:author="Dmitrijs Kašs" w:date="2020-03-05T11:46:00Z"/>
          <w:del w:id="342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43" w:author="Dmitrijs Kašs" w:date="2020-03-05T16:17:00Z">
          <w:pPr>
            <w:spacing w:after="0" w:line="240" w:lineRule="auto"/>
          </w:pPr>
        </w:pPrChange>
      </w:pPr>
    </w:p>
    <w:p w14:paraId="0CCA6D4D" w14:textId="28801955" w:rsidR="001923B9" w:rsidRPr="00347AC8" w:rsidDel="005B3165" w:rsidRDefault="001923B9" w:rsidP="00B60045">
      <w:pPr>
        <w:spacing w:before="225" w:after="375" w:line="240" w:lineRule="auto"/>
        <w:rPr>
          <w:ins w:id="344" w:author="Dmitrijs Kašs" w:date="2020-03-05T11:53:00Z"/>
          <w:del w:id="345" w:author="Dmitrijs Kašs" w:date="2020-03-05T16:09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346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ins w:id="347" w:author="Dmitrijs Kašs" w:date="2020-03-05T11:53:00Z">
        <w:del w:id="34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b/>
              <w:bCs/>
              <w:color w:val="222222"/>
              <w:sz w:val="24"/>
              <w:szCs w:val="24"/>
              <w:lang w:eastAsia="en-GB"/>
            </w:rPr>
            <w:delText>Skills you will acquire</w:delText>
          </w:r>
        </w:del>
      </w:ins>
    </w:p>
    <w:p w14:paraId="4CCFD819" w14:textId="48EFE60D" w:rsidR="001923B9" w:rsidRPr="00347AC8" w:rsidDel="005B3165" w:rsidRDefault="001923B9" w:rsidP="00B60045">
      <w:pPr>
        <w:spacing w:before="225" w:after="375" w:line="240" w:lineRule="auto"/>
        <w:rPr>
          <w:ins w:id="349" w:author="Dmitrijs Kašs" w:date="2020-03-05T11:53:00Z"/>
          <w:del w:id="35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51" w:author="Dmitrijs Kašs" w:date="2020-03-05T16:17:00Z">
          <w:pPr>
            <w:spacing w:before="225" w:after="375" w:line="240" w:lineRule="auto"/>
          </w:pPr>
        </w:pPrChange>
      </w:pPr>
      <w:ins w:id="352" w:author="Dmitrijs Kašs" w:date="2020-03-05T11:53:00Z">
        <w:del w:id="353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To achieve the </w:delText>
          </w:r>
          <w:r w:rsidRPr="00347AC8" w:rsidDel="005B3165">
            <w:fldChar w:fldCharType="begin"/>
          </w:r>
          <w:r w:rsidRPr="00347AC8" w:rsidDel="005B3165">
            <w:delInstrText xml:space="preserve"> HYPERLINK "http://127.0.0.1:4321/courses/" \l "learning_outcomes" </w:delInstrText>
          </w:r>
          <w:r w:rsidRPr="00347AC8" w:rsidDel="005B3165">
            <w:fldChar w:fldCharType="separate"/>
          </w:r>
          <w:r w:rsidRPr="00347AC8" w:rsidDel="005B3165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en-GB"/>
            </w:rPr>
            <w:delText>learning outcomes</w:delText>
          </w:r>
          <w:r w:rsidRPr="00347AC8" w:rsidDel="005B3165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en-GB"/>
            </w:rPr>
            <w:fldChar w:fldCharType="end"/>
          </w:r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, you will acquire a wide range of technical skills in R:</w:delText>
          </w:r>
        </w:del>
      </w:ins>
    </w:p>
    <w:p w14:paraId="5CA2089A" w14:textId="1C1C81B0" w:rsidR="001923B9" w:rsidRPr="00347AC8" w:rsidDel="005B3165" w:rsidRDefault="001923B9" w:rsidP="00B60045">
      <w:pPr>
        <w:spacing w:before="225" w:after="375" w:line="240" w:lineRule="auto"/>
        <w:rPr>
          <w:ins w:id="354" w:author="Dmitrijs Kašs" w:date="2020-03-05T11:53:00Z"/>
          <w:del w:id="355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5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57" w:author="Dmitrijs Kašs" w:date="2020-03-05T11:53:00Z">
        <w:del w:id="35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R syntax, data structures, loops, control flow, writing R functions.</w:delText>
          </w:r>
        </w:del>
      </w:ins>
    </w:p>
    <w:p w14:paraId="4F30EDC3" w14:textId="1B981597" w:rsidR="001923B9" w:rsidRPr="00347AC8" w:rsidDel="005B3165" w:rsidRDefault="001923B9" w:rsidP="00B60045">
      <w:pPr>
        <w:spacing w:before="225" w:after="375" w:line="240" w:lineRule="auto"/>
        <w:rPr>
          <w:ins w:id="359" w:author="Dmitrijs Kašs" w:date="2020-03-05T11:53:00Z"/>
          <w:del w:id="36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61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62" w:author="Dmitrijs Kašs" w:date="2020-03-05T11:53:00Z">
        <w:del w:id="363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Knowledge about the most popular R packages.</w:delText>
          </w:r>
        </w:del>
      </w:ins>
    </w:p>
    <w:p w14:paraId="231E284F" w14:textId="51DD94B9" w:rsidR="001923B9" w:rsidRPr="00347AC8" w:rsidDel="005B3165" w:rsidRDefault="001923B9" w:rsidP="00B60045">
      <w:pPr>
        <w:spacing w:before="225" w:after="375" w:line="240" w:lineRule="auto"/>
        <w:rPr>
          <w:ins w:id="364" w:author="Dmitrijs Kašs" w:date="2020-03-05T11:53:00Z"/>
          <w:del w:id="365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6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67" w:author="Dmitrijs Kašs" w:date="2020-03-05T11:53:00Z">
        <w:del w:id="36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Data import from conventional and unconventional data sources, including SQL database and web scraping.</w:delText>
          </w:r>
        </w:del>
      </w:ins>
    </w:p>
    <w:p w14:paraId="56FD29B4" w14:textId="497EE626" w:rsidR="001923B9" w:rsidRPr="00347AC8" w:rsidDel="005B3165" w:rsidRDefault="001923B9" w:rsidP="00B60045">
      <w:pPr>
        <w:spacing w:before="225" w:after="375" w:line="240" w:lineRule="auto"/>
        <w:rPr>
          <w:ins w:id="369" w:author="Dmitrijs Kašs" w:date="2020-03-05T11:53:00Z"/>
          <w:del w:id="37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71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72" w:author="Dmitrijs Kašs" w:date="2020-03-05T11:53:00Z">
        <w:del w:id="373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Data cleaning.</w:delText>
          </w:r>
        </w:del>
      </w:ins>
    </w:p>
    <w:p w14:paraId="4935B169" w14:textId="31B50C71" w:rsidR="001923B9" w:rsidRPr="00347AC8" w:rsidDel="005B3165" w:rsidRDefault="001923B9" w:rsidP="00B60045">
      <w:pPr>
        <w:spacing w:before="225" w:after="375" w:line="240" w:lineRule="auto"/>
        <w:rPr>
          <w:ins w:id="374" w:author="Dmitrijs Kašs" w:date="2020-03-05T11:53:00Z"/>
          <w:del w:id="375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7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77" w:author="Dmitrijs Kašs" w:date="2020-03-05T11:53:00Z">
        <w:del w:id="37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Table manipulations and joins.</w:delText>
          </w:r>
        </w:del>
      </w:ins>
    </w:p>
    <w:p w14:paraId="2BE3ECE0" w14:textId="01468375" w:rsidR="001923B9" w:rsidRPr="00347AC8" w:rsidDel="005B3165" w:rsidRDefault="001923B9" w:rsidP="00B60045">
      <w:pPr>
        <w:spacing w:before="225" w:after="375" w:line="240" w:lineRule="auto"/>
        <w:rPr>
          <w:ins w:id="379" w:author="Dmitrijs Kašs" w:date="2020-03-05T11:53:00Z"/>
          <w:del w:id="38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81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82" w:author="Dmitrijs Kašs" w:date="2020-03-05T11:53:00Z">
        <w:del w:id="383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Elegant visualization.</w:delText>
          </w:r>
        </w:del>
      </w:ins>
    </w:p>
    <w:p w14:paraId="62031E25" w14:textId="1BD9BCF5" w:rsidR="001923B9" w:rsidRPr="00347AC8" w:rsidDel="005B3165" w:rsidRDefault="001923B9" w:rsidP="00B60045">
      <w:pPr>
        <w:spacing w:before="225" w:after="375" w:line="240" w:lineRule="auto"/>
        <w:rPr>
          <w:ins w:id="384" w:author="Dmitrijs Kašs" w:date="2020-03-05T11:53:00Z"/>
          <w:del w:id="385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8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87" w:author="Dmitrijs Kašs" w:date="2020-03-05T11:53:00Z">
        <w:del w:id="38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Descriptive statistics, confidence intervals, statistical distributions and tests.</w:delText>
          </w:r>
        </w:del>
      </w:ins>
    </w:p>
    <w:p w14:paraId="2CA86A4D" w14:textId="374113CF" w:rsidR="001923B9" w:rsidRPr="00347AC8" w:rsidDel="005B3165" w:rsidRDefault="001923B9" w:rsidP="00B60045">
      <w:pPr>
        <w:spacing w:before="225" w:after="375" w:line="240" w:lineRule="auto"/>
        <w:rPr>
          <w:ins w:id="389" w:author="Dmitrijs Kašs" w:date="2020-03-05T11:53:00Z"/>
          <w:del w:id="390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91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92" w:author="Dmitrijs Kašs" w:date="2020-03-05T11:53:00Z">
        <w:del w:id="393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Communication of analysis results with RMarkdown.</w:delText>
          </w:r>
        </w:del>
      </w:ins>
    </w:p>
    <w:p w14:paraId="5402E549" w14:textId="152EF6B7" w:rsidR="001923B9" w:rsidRPr="00347AC8" w:rsidDel="005B3165" w:rsidRDefault="001923B9" w:rsidP="00B60045">
      <w:pPr>
        <w:spacing w:before="225" w:after="375" w:line="240" w:lineRule="auto"/>
        <w:rPr>
          <w:ins w:id="394" w:author="Dmitrijs Kašs" w:date="2020-03-05T11:53:00Z"/>
          <w:del w:id="395" w:author="Dmitrijs Kašs" w:date="2020-03-05T16:0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39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397" w:author="Dmitrijs Kašs" w:date="2020-03-05T11:53:00Z">
        <w:del w:id="398" w:author="Dmitrijs Kašs" w:date="2020-03-05T16:09:00Z">
          <w:r w:rsidRPr="00347AC8" w:rsidDel="005B316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Scheduling an autonomous execution of R scripts at selected time.</w:delText>
          </w:r>
        </w:del>
      </w:ins>
    </w:p>
    <w:p w14:paraId="75C7F81D" w14:textId="697B6A27" w:rsidR="00272C21" w:rsidDel="00B60045" w:rsidRDefault="00272C21" w:rsidP="00B60045">
      <w:pPr>
        <w:spacing w:before="225" w:after="375" w:line="240" w:lineRule="auto"/>
        <w:rPr>
          <w:ins w:id="399" w:author="Dmitrijs Kašs" w:date="2020-03-05T11:53:00Z"/>
          <w:del w:id="400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01" w:author="Dmitrijs Kašs" w:date="2020-03-05T16:17:00Z">
          <w:pPr>
            <w:pBdr>
              <w:bottom w:val="double" w:sz="6" w:space="1" w:color="auto"/>
            </w:pBdr>
            <w:spacing w:after="0" w:line="240" w:lineRule="auto"/>
          </w:pPr>
        </w:pPrChange>
      </w:pPr>
    </w:p>
    <w:p w14:paraId="2BBF8E27" w14:textId="32EC17EA" w:rsidR="001923B9" w:rsidRPr="00347AC8" w:rsidDel="00B60045" w:rsidRDefault="001923B9" w:rsidP="00B60045">
      <w:pPr>
        <w:spacing w:before="225" w:after="375" w:line="240" w:lineRule="auto"/>
        <w:rPr>
          <w:ins w:id="402" w:author="Dmitrijs Kašs" w:date="2020-03-05T11:54:00Z"/>
          <w:del w:id="403" w:author="Dmitrijs Kašs" w:date="2020-03-05T16:15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404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ins w:id="405" w:author="Dmitrijs Kašs" w:date="2020-03-05T11:54:00Z">
        <w:del w:id="406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b/>
              <w:bCs/>
              <w:color w:val="222222"/>
              <w:sz w:val="24"/>
              <w:szCs w:val="24"/>
              <w:lang w:eastAsia="en-GB"/>
            </w:rPr>
            <w:delText>Why R?</w:delText>
          </w:r>
        </w:del>
      </w:ins>
    </w:p>
    <w:p w14:paraId="6EBD42FC" w14:textId="23455317" w:rsidR="001923B9" w:rsidRPr="00347AC8" w:rsidDel="00B60045" w:rsidRDefault="001923B9" w:rsidP="00B60045">
      <w:pPr>
        <w:spacing w:before="225" w:after="375" w:line="240" w:lineRule="auto"/>
        <w:rPr>
          <w:ins w:id="407" w:author="Dmitrijs Kašs" w:date="2020-03-05T11:54:00Z"/>
          <w:del w:id="408" w:author="Dmitrijs Kašs" w:date="2020-03-05T16:15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09" w:author="Dmitrijs Kašs" w:date="2020-03-05T16:17:00Z">
          <w:pPr>
            <w:spacing w:before="225" w:after="375" w:line="240" w:lineRule="auto"/>
          </w:pPr>
        </w:pPrChange>
      </w:pPr>
      <w:ins w:id="410" w:author="Dmitrijs Kašs" w:date="2020-03-05T11:54:00Z">
        <w:del w:id="411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delText>
          </w:r>
        </w:del>
      </w:ins>
    </w:p>
    <w:p w14:paraId="6DBFAF10" w14:textId="245F807B" w:rsidR="001923B9" w:rsidRPr="00347AC8" w:rsidDel="00B60045" w:rsidRDefault="001923B9" w:rsidP="00B60045">
      <w:pPr>
        <w:spacing w:before="225" w:after="375" w:line="240" w:lineRule="auto"/>
        <w:rPr>
          <w:ins w:id="412" w:author="Dmitrijs Kašs" w:date="2020-03-05T11:54:00Z"/>
          <w:del w:id="413" w:author="Dmitrijs Kašs" w:date="2020-03-05T16:15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414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ins w:id="415" w:author="Dmitrijs Kašs" w:date="2020-03-05T11:54:00Z">
        <w:del w:id="416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b/>
              <w:bCs/>
              <w:color w:val="222222"/>
              <w:sz w:val="24"/>
              <w:szCs w:val="24"/>
              <w:lang w:eastAsia="en-GB"/>
            </w:rPr>
            <w:delText>Are you a group of 4+?</w:delText>
          </w:r>
        </w:del>
      </w:ins>
    </w:p>
    <w:p w14:paraId="6DABD9D8" w14:textId="283CAA4A" w:rsidR="001923B9" w:rsidRPr="00347AC8" w:rsidDel="00B60045" w:rsidRDefault="001923B9" w:rsidP="00B60045">
      <w:pPr>
        <w:spacing w:before="225" w:after="375" w:line="240" w:lineRule="auto"/>
        <w:rPr>
          <w:ins w:id="417" w:author="Dmitrijs Kašs" w:date="2020-03-05T11:54:00Z"/>
          <w:del w:id="418" w:author="Dmitrijs Kašs" w:date="2020-03-05T16:15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19" w:author="Dmitrijs Kašs" w:date="2020-03-05T16:17:00Z">
          <w:pPr>
            <w:spacing w:before="225" w:after="375" w:line="240" w:lineRule="auto"/>
          </w:pPr>
        </w:pPrChange>
      </w:pPr>
      <w:ins w:id="420" w:author="Dmitrijs Kašs" w:date="2020-03-05T11:54:00Z">
        <w:del w:id="421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The course may be organized on a different day at your premises.</w:delText>
          </w:r>
        </w:del>
      </w:ins>
    </w:p>
    <w:p w14:paraId="74D115FF" w14:textId="32FDEA2A" w:rsidR="001923B9" w:rsidRPr="00347AC8" w:rsidDel="00B60045" w:rsidRDefault="001923B9" w:rsidP="00B60045">
      <w:pPr>
        <w:spacing w:before="225" w:after="375" w:line="240" w:lineRule="auto"/>
        <w:rPr>
          <w:ins w:id="422" w:author="Dmitrijs Kašs" w:date="2020-03-05T11:54:00Z"/>
          <w:del w:id="423" w:author="Dmitrijs Kašs" w:date="2020-03-05T16:15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424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ins w:id="425" w:author="Dmitrijs Kašs" w:date="2020-03-05T11:54:00Z">
        <w:del w:id="426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b/>
              <w:bCs/>
              <w:color w:val="222222"/>
              <w:sz w:val="24"/>
              <w:szCs w:val="24"/>
              <w:lang w:eastAsia="en-GB"/>
            </w:rPr>
            <w:delText>Do you need a different topic, venue or date?</w:delText>
          </w:r>
        </w:del>
      </w:ins>
    </w:p>
    <w:p w14:paraId="1445D272" w14:textId="03EBF530" w:rsidR="001923B9" w:rsidRPr="00347AC8" w:rsidDel="00B60045" w:rsidRDefault="001923B9" w:rsidP="00B60045">
      <w:pPr>
        <w:spacing w:before="225" w:after="375" w:line="240" w:lineRule="auto"/>
        <w:rPr>
          <w:ins w:id="427" w:author="Dmitrijs Kašs" w:date="2020-03-05T11:54:00Z"/>
          <w:del w:id="428" w:author="Dmitrijs Kašs" w:date="2020-03-05T16:15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29" w:author="Dmitrijs Kašs" w:date="2020-03-05T16:17:00Z">
          <w:pPr>
            <w:spacing w:before="225" w:after="375" w:line="240" w:lineRule="auto"/>
          </w:pPr>
        </w:pPrChange>
      </w:pPr>
      <w:ins w:id="430" w:author="Dmitrijs Kašs" w:date="2020-03-05T11:54:00Z">
        <w:del w:id="431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The content may be tailored to your needs - please send a description of topics you would like to cover </w:delText>
          </w:r>
          <w:r w:rsidRPr="00347AC8" w:rsidDel="00B60045">
            <w:fldChar w:fldCharType="begin"/>
          </w:r>
          <w:r w:rsidRPr="00347AC8" w:rsidDel="00B60045">
            <w:delInstrText xml:space="preserve"> HYPERLINK "http://127.0.0.1:4321/courses/" \l "book" </w:delInstrText>
          </w:r>
          <w:r w:rsidRPr="00347AC8" w:rsidDel="00B60045">
            <w:fldChar w:fldCharType="separate"/>
          </w:r>
          <w:r w:rsidRPr="00347AC8" w:rsidDel="00B60045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en-GB"/>
            </w:rPr>
            <w:delText>using this form</w:delText>
          </w:r>
          <w:r w:rsidRPr="00347AC8" w:rsidDel="00B60045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en-GB"/>
            </w:rPr>
            <w:fldChar w:fldCharType="end"/>
          </w:r>
          <w:r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.</w:delText>
          </w:r>
        </w:del>
      </w:ins>
    </w:p>
    <w:p w14:paraId="55A72E2A" w14:textId="7A90DAB7" w:rsidR="001923B9" w:rsidRPr="00347AC8" w:rsidDel="00B60045" w:rsidRDefault="001923B9" w:rsidP="00B60045">
      <w:pPr>
        <w:spacing w:before="225" w:after="375" w:line="240" w:lineRule="auto"/>
        <w:rPr>
          <w:ins w:id="432" w:author="Dmitrijs Kašs" w:date="2020-03-05T11:54:00Z"/>
          <w:del w:id="433" w:author="Dmitrijs Kašs" w:date="2020-03-05T16:15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434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ins w:id="435" w:author="Dmitrijs Kašs" w:date="2020-03-05T11:54:00Z">
        <w:del w:id="436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b/>
              <w:bCs/>
              <w:color w:val="222222"/>
              <w:sz w:val="24"/>
              <w:szCs w:val="24"/>
              <w:lang w:eastAsia="en-GB"/>
            </w:rPr>
            <w:delText>Testimonials</w:delText>
          </w:r>
        </w:del>
      </w:ins>
    </w:p>
    <w:p w14:paraId="09A2D76E" w14:textId="2D9246B2" w:rsidR="001923B9" w:rsidRPr="00347AC8" w:rsidDel="00B60045" w:rsidRDefault="001923B9" w:rsidP="00B60045">
      <w:pPr>
        <w:spacing w:before="225" w:after="375" w:line="240" w:lineRule="auto"/>
        <w:rPr>
          <w:ins w:id="437" w:author="Dmitrijs Kašs" w:date="2020-03-05T11:54:00Z"/>
          <w:del w:id="438" w:author="Dmitrijs Kašs" w:date="2020-03-05T16:15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39" w:author="Dmitrijs Kašs" w:date="2020-03-05T16:17:00Z">
          <w:pPr>
            <w:spacing w:before="225" w:after="375" w:line="240" w:lineRule="auto"/>
          </w:pPr>
        </w:pPrChange>
      </w:pPr>
      <w:ins w:id="440" w:author="Dmitrijs Kašs" w:date="2020-03-05T11:54:00Z">
        <w:del w:id="441" w:author="Dmitrijs Kašs" w:date="2020-03-05T16:15:00Z">
          <w:r w:rsidRPr="00347AC8" w:rsidDel="00B60045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GB"/>
            </w:rPr>
            <w:delText>The course content is regularly updated based on the feedback of participants and may not match the content currently offered.</w:delText>
          </w:r>
        </w:del>
      </w:ins>
    </w:p>
    <w:p w14:paraId="29B8C152" w14:textId="3EA43C1A" w:rsidR="001923B9" w:rsidDel="00B60045" w:rsidRDefault="001923B9" w:rsidP="00B60045">
      <w:pPr>
        <w:spacing w:before="225" w:after="375" w:line="240" w:lineRule="auto"/>
        <w:rPr>
          <w:ins w:id="442" w:author="Dmitrijs Kašs" w:date="2020-03-05T11:53:00Z"/>
          <w:del w:id="443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44" w:author="Dmitrijs Kašs" w:date="2020-03-05T16:17:00Z">
          <w:pPr>
            <w:pBdr>
              <w:bottom w:val="double" w:sz="6" w:space="1" w:color="auto"/>
            </w:pBdr>
            <w:spacing w:after="0" w:line="240" w:lineRule="auto"/>
          </w:pPr>
        </w:pPrChange>
      </w:pPr>
    </w:p>
    <w:p w14:paraId="4C61BB1A" w14:textId="3DA2746F" w:rsidR="001923B9" w:rsidDel="00B60045" w:rsidRDefault="001923B9" w:rsidP="00B60045">
      <w:pPr>
        <w:spacing w:before="225" w:after="375" w:line="240" w:lineRule="auto"/>
        <w:rPr>
          <w:ins w:id="445" w:author="Dmitrijs Kašs" w:date="2020-03-05T11:53:00Z"/>
          <w:del w:id="446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47" w:author="Dmitrijs Kašs" w:date="2020-03-05T16:17:00Z">
          <w:pPr>
            <w:pBdr>
              <w:bottom w:val="double" w:sz="6" w:space="1" w:color="auto"/>
            </w:pBdr>
            <w:spacing w:after="0" w:line="240" w:lineRule="auto"/>
          </w:pPr>
        </w:pPrChange>
      </w:pPr>
    </w:p>
    <w:p w14:paraId="2780EE1F" w14:textId="1C5988A3" w:rsidR="001923B9" w:rsidDel="00B60045" w:rsidRDefault="001923B9" w:rsidP="00B60045">
      <w:pPr>
        <w:spacing w:before="225" w:after="375" w:line="240" w:lineRule="auto"/>
        <w:rPr>
          <w:ins w:id="448" w:author="Dmitrijs Kašs" w:date="2020-03-05T11:46:00Z"/>
          <w:del w:id="449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50" w:author="Dmitrijs Kašs" w:date="2020-03-05T16:17:00Z">
          <w:pPr>
            <w:spacing w:after="0" w:line="240" w:lineRule="auto"/>
          </w:pPr>
        </w:pPrChange>
      </w:pPr>
    </w:p>
    <w:p w14:paraId="6A6464FC" w14:textId="31DBA58A" w:rsidR="00272C21" w:rsidDel="00B60045" w:rsidRDefault="00272C21" w:rsidP="00B60045">
      <w:pPr>
        <w:spacing w:before="225" w:after="375" w:line="240" w:lineRule="auto"/>
        <w:rPr>
          <w:ins w:id="451" w:author="Dmitrijs Kašs" w:date="2020-03-05T11:46:00Z"/>
          <w:del w:id="452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53" w:author="Dmitrijs Kašs" w:date="2020-03-05T16:17:00Z">
          <w:pPr>
            <w:spacing w:after="0" w:line="240" w:lineRule="auto"/>
          </w:pPr>
        </w:pPrChange>
      </w:pPr>
    </w:p>
    <w:p w14:paraId="690E5789" w14:textId="5811CCC0" w:rsidR="001E638E" w:rsidRPr="00347AC8" w:rsidDel="00B60045" w:rsidRDefault="001E638E" w:rsidP="00B60045">
      <w:pPr>
        <w:spacing w:before="225" w:after="375" w:line="240" w:lineRule="auto"/>
        <w:rPr>
          <w:del w:id="454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55" w:author="Dmitrijs Kašs" w:date="2020-03-05T16:17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56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How to use clustering for segmenting products into groups that share similar characteristics and simplify the selection process for your customers.</w:delText>
        </w:r>
      </w:del>
    </w:p>
    <w:p w14:paraId="66411987" w14:textId="27120344" w:rsidR="001E638E" w:rsidRPr="00347AC8" w:rsidDel="00B60045" w:rsidRDefault="001E638E" w:rsidP="00B60045">
      <w:pPr>
        <w:spacing w:before="225" w:after="375" w:line="240" w:lineRule="auto"/>
        <w:rPr>
          <w:del w:id="457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58" w:author="Dmitrijs Kašs" w:date="2020-03-05T16:17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59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How to optimize budget spending by predicting customer behaviour.</w:delText>
        </w:r>
      </w:del>
    </w:p>
    <w:p w14:paraId="6A7D4C6C" w14:textId="44341278" w:rsidR="001E638E" w:rsidRPr="00347AC8" w:rsidDel="00B60045" w:rsidRDefault="001E638E" w:rsidP="00B60045">
      <w:pPr>
        <w:spacing w:before="225" w:after="375" w:line="240" w:lineRule="auto"/>
        <w:rPr>
          <w:del w:id="460" w:author="Dmitrijs Kašs" w:date="2020-03-05T16:17:00Z"/>
          <w:moveFrom w:id="461" w:author="Dmitrijs Kašs" w:date="2020-03-05T10:34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62" w:author="Dmitrijs Kašs" w:date="2020-03-05T16:17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moveFromRangeStart w:id="463" w:author="Dmitrijs Kašs" w:date="2020-03-05T10:34:00Z" w:name="move34296896"/>
      <w:moveFrom w:id="464" w:author="Dmitrijs Kašs" w:date="2020-03-05T10:34:00Z">
        <w:del w:id="465" w:author="Dmitrijs Kašs" w:date="2020-03-05T16:17:00Z">
          <w:r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How to visualize large volumes of data and explore it with simple yet powerful statistical techniques.</w:delText>
          </w:r>
        </w:del>
      </w:moveFrom>
    </w:p>
    <w:moveFromRangeEnd w:id="463"/>
    <w:p w14:paraId="63E9B927" w14:textId="0E5AE1D3" w:rsidR="001E638E" w:rsidRPr="00347AC8" w:rsidDel="00B60045" w:rsidRDefault="001E638E" w:rsidP="00B60045">
      <w:pPr>
        <w:spacing w:before="225" w:after="375" w:line="240" w:lineRule="auto"/>
        <w:rPr>
          <w:del w:id="466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67" w:author="Dmitrijs Kašs" w:date="2020-03-05T16:17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68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How to optimize investment decisions using diversification.</w:delText>
        </w:r>
      </w:del>
    </w:p>
    <w:p w14:paraId="1870F8EB" w14:textId="340A9626" w:rsidR="001E638E" w:rsidRPr="00347AC8" w:rsidDel="00B60045" w:rsidRDefault="001E638E" w:rsidP="00B60045">
      <w:pPr>
        <w:spacing w:before="225" w:after="375" w:line="240" w:lineRule="auto"/>
        <w:rPr>
          <w:del w:id="469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70" w:author="Dmitrijs Kašs" w:date="2020-03-05T16:17:00Z">
          <w:pPr>
            <w:spacing w:before="225" w:after="375" w:line="240" w:lineRule="auto"/>
          </w:pPr>
        </w:pPrChange>
      </w:pPr>
      <w:del w:id="471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This 3-day in-person course is guided by </w:delText>
        </w:r>
        <w:r w:rsidR="008E6143" w:rsidDel="00B60045">
          <w:fldChar w:fldCharType="begin"/>
        </w:r>
        <w:r w:rsidR="008E6143" w:rsidDel="00B60045">
          <w:delInstrText xml:space="preserve"> HYPERLINK "https://www.linkedin.com/in/dmitrijs-kass-prm</w:delInstrText>
        </w:r>
        <w:r w:rsidR="008E6143" w:rsidDel="00B60045">
          <w:delInstrText xml:space="preserve">/"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Dmitrijs Kass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, head of data science at Creamfinance with years of teaching experience in both business and academia. The course is practice-heavy and aimed at data analysts, risk analysts, data scientists and other professionals using high volumes of data to arrive at useful conclusions.</w:delText>
        </w:r>
      </w:del>
    </w:p>
    <w:p w14:paraId="410A0A7D" w14:textId="17867E73" w:rsidR="001E638E" w:rsidRPr="00347AC8" w:rsidDel="00B60045" w:rsidRDefault="001E638E" w:rsidP="00B60045">
      <w:pPr>
        <w:spacing w:before="225" w:after="375" w:line="240" w:lineRule="auto"/>
        <w:rPr>
          <w:del w:id="472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473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474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Practical information:</w:delText>
        </w:r>
      </w:del>
    </w:p>
    <w:p w14:paraId="39414350" w14:textId="2E345796" w:rsidR="001E638E" w:rsidRPr="00347AC8" w:rsidDel="00B60045" w:rsidRDefault="001E638E" w:rsidP="00B60045">
      <w:pPr>
        <w:spacing w:before="225" w:after="375" w:line="240" w:lineRule="auto"/>
        <w:rPr>
          <w:del w:id="475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76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77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3-day in-person course.</w:delText>
        </w:r>
      </w:del>
    </w:p>
    <w:p w14:paraId="17C02F1A" w14:textId="06AF649A" w:rsidR="001E638E" w:rsidRPr="00347AC8" w:rsidDel="00B60045" w:rsidRDefault="001E638E" w:rsidP="00B60045">
      <w:pPr>
        <w:spacing w:before="225" w:after="375" w:line="240" w:lineRule="auto"/>
        <w:rPr>
          <w:del w:id="478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79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80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Size of group: maximum of 10 persons.</w:delText>
        </w:r>
      </w:del>
    </w:p>
    <w:p w14:paraId="42DBC685" w14:textId="1FC26950" w:rsidR="001E638E" w:rsidRPr="00347AC8" w:rsidDel="00B60045" w:rsidRDefault="001E638E" w:rsidP="00B60045">
      <w:pPr>
        <w:spacing w:before="225" w:after="375" w:line="240" w:lineRule="auto"/>
        <w:rPr>
          <w:del w:id="481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82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83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Price: 400 EUR per person.</w:delText>
        </w:r>
      </w:del>
    </w:p>
    <w:p w14:paraId="045BC080" w14:textId="12EA1B82" w:rsidR="001E638E" w:rsidRPr="00347AC8" w:rsidDel="00B60045" w:rsidRDefault="001E638E" w:rsidP="00B60045">
      <w:pPr>
        <w:spacing w:before="225" w:after="375" w:line="240" w:lineRule="auto"/>
        <w:rPr>
          <w:del w:id="484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85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86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Place: Riga, </w:delText>
        </w:r>
        <w:r w:rsidR="008E6143" w:rsidDel="00B60045">
          <w:fldChar w:fldCharType="begin"/>
        </w:r>
        <w:r w:rsidR="008E6143" w:rsidDel="00B60045">
          <w:delInstrText xml:space="preserve"> HYPERLINK "https://www.akademiskaiscentrs.lu.lv/en/buildings/the-house-of-science/"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the House of Science in the University of Latvia Academic Centre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 or another place depending on availability.</w:delText>
        </w:r>
      </w:del>
    </w:p>
    <w:p w14:paraId="4EF49C5B" w14:textId="04B64E48" w:rsidR="001E638E" w:rsidRPr="00347AC8" w:rsidDel="00B60045" w:rsidRDefault="001E638E" w:rsidP="00B60045">
      <w:pPr>
        <w:spacing w:before="225" w:after="375" w:line="240" w:lineRule="auto"/>
        <w:rPr>
          <w:del w:id="487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88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89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Language of instruction: English, Latvian or Russian, depending on the group.</w:delText>
        </w:r>
      </w:del>
    </w:p>
    <w:p w14:paraId="191F2F32" w14:textId="28EE586D" w:rsidR="001E638E" w:rsidRPr="00347AC8" w:rsidDel="00B60045" w:rsidRDefault="001E638E" w:rsidP="00B60045">
      <w:pPr>
        <w:spacing w:before="225" w:after="375" w:line="240" w:lineRule="auto"/>
        <w:rPr>
          <w:del w:id="490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91" w:author="Dmitrijs Kašs" w:date="2020-03-05T16:1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492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Prerequisites: experience in analysing</w:delText>
        </w:r>
      </w:del>
      <w:ins w:id="493" w:author="Dmitrijs Kašs" w:date="2020-03-05T11:17:00Z">
        <w:del w:id="494" w:author="Dmitrijs Kašs" w:date="2020-03-05T16:17:00Z">
          <w:r w:rsidR="00347AC8" w:rsidRPr="00347AC8" w:rsidDel="00B6004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  <w:delText>analysing</w:delText>
          </w:r>
        </w:del>
      </w:ins>
      <w:del w:id="495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high volumes of data in Excel or any other tool. Prior experience in programming is an advantage, but not required.</w:delText>
        </w:r>
      </w:del>
    </w:p>
    <w:moveFromRangeStart w:id="496" w:author="Dmitrijs Kašs" w:date="2020-03-05T16:16:00Z" w:name="move34317405"/>
    <w:p w14:paraId="5C62465D" w14:textId="22676C51" w:rsidR="001E638E" w:rsidRPr="00347AC8" w:rsidDel="00B60045" w:rsidRDefault="008E6143" w:rsidP="00B60045">
      <w:pPr>
        <w:spacing w:before="225" w:after="375" w:line="240" w:lineRule="auto"/>
        <w:rPr>
          <w:del w:id="497" w:author="Dmitrijs Kašs" w:date="2020-03-05T16:17:00Z"/>
          <w:moveFrom w:id="498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499" w:author="Dmitrijs Kašs" w:date="2020-03-05T16:17:00Z">
          <w:pPr>
            <w:spacing w:before="225" w:after="375" w:line="240" w:lineRule="auto"/>
            <w:jc w:val="center"/>
          </w:pPr>
        </w:pPrChange>
      </w:pPr>
      <w:moveFrom w:id="500" w:author="Dmitrijs Kašs" w:date="2020-03-05T16:16:00Z">
        <w:del w:id="501" w:author="Dmitrijs Kašs" w:date="2020-03-05T16:17:00Z">
          <w:r w:rsidDel="00B60045">
            <w:fldChar w:fldCharType="begin"/>
          </w:r>
          <w:r w:rsidDel="00B60045">
            <w:delInstrText xml:space="preserve"> HYPERLINK "http://127.0.0.1:4321/courses/" \l "book" </w:delInstrText>
          </w:r>
          <w:r w:rsidDel="00B60045">
            <w:fldChar w:fldCharType="separate"/>
          </w:r>
          <w:r w:rsidR="001E638E" w:rsidRPr="00347AC8" w:rsidDel="00B60045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  <w:delText>Book now.</w:delText>
          </w:r>
          <w:r w:rsidDel="00B60045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  <w:fldChar w:fldCharType="end"/>
          </w:r>
        </w:del>
      </w:moveFrom>
    </w:p>
    <w:moveFromRangeEnd w:id="496"/>
    <w:p w14:paraId="41323647" w14:textId="7FCF95B5" w:rsidR="001E638E" w:rsidRPr="00347AC8" w:rsidDel="00B60045" w:rsidRDefault="001E638E" w:rsidP="00B60045">
      <w:pPr>
        <w:spacing w:before="225" w:after="375" w:line="240" w:lineRule="auto"/>
        <w:rPr>
          <w:del w:id="502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03" w:author="Dmitrijs Kašs" w:date="2020-03-05T16:17:00Z">
          <w:pPr>
            <w:spacing w:before="225" w:after="375" w:line="240" w:lineRule="auto"/>
          </w:pPr>
        </w:pPrChange>
      </w:pPr>
    </w:p>
    <w:p w14:paraId="3E590920" w14:textId="4DF8CA0A" w:rsidR="001E638E" w:rsidRPr="00347AC8" w:rsidDel="00B60045" w:rsidRDefault="001E638E" w:rsidP="00B60045">
      <w:pPr>
        <w:spacing w:before="225" w:after="375" w:line="240" w:lineRule="auto"/>
        <w:rPr>
          <w:del w:id="504" w:author="Dmitrijs Kašs" w:date="2020-03-05T16:16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05" w:author="Dmitrijs Kašs" w:date="2020-03-05T16:17:00Z">
          <w:pPr>
            <w:spacing w:before="225" w:after="375" w:line="240" w:lineRule="auto"/>
          </w:pPr>
        </w:pPrChange>
      </w:pPr>
      <w:del w:id="506" w:author="Dmitrijs Kašs" w:date="2020-03-05T16:16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Learn more about the </w:delText>
        </w:r>
        <w:r w:rsidR="008E6143" w:rsidDel="00B60045">
          <w:fldChar w:fldCharType="begin"/>
        </w:r>
        <w:r w:rsidR="008E6143" w:rsidDel="00B60045">
          <w:delInstrText xml:space="preserve"> HYPERLINK "http://127.0.0.1:4321/courses/" \l "</w:delInstrText>
        </w:r>
        <w:r w:rsidR="008E6143" w:rsidDel="00B60045">
          <w:delInstrText xml:space="preserve">skills"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skills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 you will acquire, about </w:delText>
        </w:r>
        <w:r w:rsidR="008E6143" w:rsidDel="00B60045">
          <w:fldChar w:fldCharType="begin"/>
        </w:r>
        <w:r w:rsidR="008E6143" w:rsidDel="00B60045">
          <w:delInstrText xml:space="preserve"> HYPERLINK "http://127.0.0.1:4321/courses/" \l "instructor"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the instructor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 and </w:delText>
        </w:r>
        <w:r w:rsidR="008E6143" w:rsidDel="00B60045">
          <w:fldChar w:fldCharType="begin"/>
        </w:r>
        <w:r w:rsidR="008E6143" w:rsidDel="00B60045">
          <w:delInstrText xml:space="preserve"> HYPERLINK "http://127.0.0.1:4321/courses/" \l "why_r"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why exactly R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 is the tool of choice.</w:delText>
        </w:r>
      </w:del>
    </w:p>
    <w:p w14:paraId="78BFE777" w14:textId="3483DB82" w:rsidR="001E638E" w:rsidRPr="00347AC8" w:rsidDel="00B60045" w:rsidRDefault="001E638E" w:rsidP="00B60045">
      <w:pPr>
        <w:spacing w:before="225" w:after="375" w:line="240" w:lineRule="auto"/>
        <w:rPr>
          <w:del w:id="507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08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09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Skills you will acquire</w:delText>
        </w:r>
      </w:del>
    </w:p>
    <w:p w14:paraId="751FAE13" w14:textId="4205E6E9" w:rsidR="001E638E" w:rsidRPr="00347AC8" w:rsidDel="00B60045" w:rsidRDefault="001E638E" w:rsidP="00B60045">
      <w:pPr>
        <w:spacing w:before="225" w:after="375" w:line="240" w:lineRule="auto"/>
        <w:rPr>
          <w:del w:id="510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11" w:author="Dmitrijs Kašs" w:date="2020-03-05T16:17:00Z">
          <w:pPr>
            <w:spacing w:before="225" w:after="375" w:line="240" w:lineRule="auto"/>
          </w:pPr>
        </w:pPrChange>
      </w:pPr>
      <w:del w:id="512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To achieve the </w:delText>
        </w:r>
        <w:r w:rsidR="008E6143" w:rsidDel="00B60045">
          <w:fldChar w:fldCharType="begin"/>
        </w:r>
        <w:r w:rsidR="008E6143" w:rsidDel="00B60045">
          <w:delInstrText xml:space="preserve"> HYPERLINK "http://127.0.0.1:4321/courses/" \l "learning_outcomes"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learning outcomes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, you will acquire a wide range of technical skills in R:</w:delText>
        </w:r>
      </w:del>
    </w:p>
    <w:p w14:paraId="5B65F3D4" w14:textId="5B271191" w:rsidR="001E638E" w:rsidRPr="00347AC8" w:rsidDel="00B60045" w:rsidRDefault="001E638E" w:rsidP="00B60045">
      <w:pPr>
        <w:spacing w:before="225" w:after="375" w:line="240" w:lineRule="auto"/>
        <w:rPr>
          <w:del w:id="513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14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15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R syntax, data structures, loops, control flow, writing R functions.</w:delText>
        </w:r>
      </w:del>
    </w:p>
    <w:p w14:paraId="7147FFA1" w14:textId="2CA9DA35" w:rsidR="001E638E" w:rsidRPr="00347AC8" w:rsidDel="00B60045" w:rsidRDefault="001E638E" w:rsidP="00B60045">
      <w:pPr>
        <w:spacing w:before="225" w:after="375" w:line="240" w:lineRule="auto"/>
        <w:rPr>
          <w:del w:id="516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17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18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Knowledge about the most popular R packages.</w:delText>
        </w:r>
      </w:del>
    </w:p>
    <w:p w14:paraId="7226A7BD" w14:textId="256D2F20" w:rsidR="001E638E" w:rsidRPr="00347AC8" w:rsidDel="00B60045" w:rsidRDefault="001E638E" w:rsidP="00B60045">
      <w:pPr>
        <w:spacing w:before="225" w:after="375" w:line="240" w:lineRule="auto"/>
        <w:rPr>
          <w:del w:id="519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20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21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import from conventional and unconventional data sources, including SQL database and web scraping.</w:delText>
        </w:r>
      </w:del>
    </w:p>
    <w:p w14:paraId="4FFDFF5C" w14:textId="1B3F43C3" w:rsidR="001E638E" w:rsidRPr="00347AC8" w:rsidDel="00B60045" w:rsidRDefault="001E638E" w:rsidP="00B60045">
      <w:pPr>
        <w:spacing w:before="225" w:after="375" w:line="240" w:lineRule="auto"/>
        <w:rPr>
          <w:del w:id="522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23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24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cleaning.</w:delText>
        </w:r>
      </w:del>
    </w:p>
    <w:p w14:paraId="5E3A5672" w14:textId="4BF68423" w:rsidR="001E638E" w:rsidRPr="00347AC8" w:rsidDel="00B60045" w:rsidRDefault="001E638E" w:rsidP="00B60045">
      <w:pPr>
        <w:spacing w:before="225" w:after="375" w:line="240" w:lineRule="auto"/>
        <w:rPr>
          <w:del w:id="525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26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27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Table manipulations and joins.</w:delText>
        </w:r>
      </w:del>
    </w:p>
    <w:p w14:paraId="7F132E13" w14:textId="3F18A2D6" w:rsidR="001E638E" w:rsidRPr="00347AC8" w:rsidDel="00B60045" w:rsidRDefault="001E638E" w:rsidP="00B60045">
      <w:pPr>
        <w:spacing w:before="225" w:after="375" w:line="240" w:lineRule="auto"/>
        <w:rPr>
          <w:del w:id="528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29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30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Elegant visualization.</w:delText>
        </w:r>
      </w:del>
    </w:p>
    <w:p w14:paraId="1DDB86DD" w14:textId="06EB5AE3" w:rsidR="001E638E" w:rsidRPr="00347AC8" w:rsidDel="00B60045" w:rsidRDefault="001E638E" w:rsidP="00B60045">
      <w:pPr>
        <w:spacing w:before="225" w:after="375" w:line="240" w:lineRule="auto"/>
        <w:rPr>
          <w:del w:id="531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32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33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Descriptive statistics, confidence intervals, statistical distributions and tests.</w:delText>
        </w:r>
      </w:del>
    </w:p>
    <w:p w14:paraId="09D19EC9" w14:textId="40C2D1E5" w:rsidR="001E638E" w:rsidRPr="00347AC8" w:rsidDel="00B60045" w:rsidRDefault="001E638E" w:rsidP="00B60045">
      <w:pPr>
        <w:spacing w:before="225" w:after="375" w:line="240" w:lineRule="auto"/>
        <w:rPr>
          <w:del w:id="534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35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36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Communication of analysis results with RMarkdown.</w:delText>
        </w:r>
      </w:del>
    </w:p>
    <w:p w14:paraId="49C537F8" w14:textId="182638F6" w:rsidR="001E638E" w:rsidRPr="00347AC8" w:rsidDel="00B60045" w:rsidRDefault="001E638E" w:rsidP="00B60045">
      <w:pPr>
        <w:spacing w:before="225" w:after="375" w:line="240" w:lineRule="auto"/>
        <w:rPr>
          <w:del w:id="537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38" w:author="Dmitrijs Kašs" w:date="2020-03-05T16:1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539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Scheduling an autonomous execution of R scripts at selected time.</w:delText>
        </w:r>
      </w:del>
    </w:p>
    <w:p w14:paraId="3D0CA3E0" w14:textId="4CCBB96F" w:rsidR="001E638E" w:rsidRPr="00347AC8" w:rsidDel="00B60045" w:rsidRDefault="001E638E" w:rsidP="00B60045">
      <w:pPr>
        <w:spacing w:before="225" w:after="375" w:line="240" w:lineRule="auto"/>
        <w:rPr>
          <w:del w:id="540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41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42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Instructor</w:delText>
        </w:r>
      </w:del>
    </w:p>
    <w:p w14:paraId="28F7921B" w14:textId="49D0A1FF" w:rsidR="001E638E" w:rsidRPr="00347AC8" w:rsidDel="00B60045" w:rsidRDefault="001E638E" w:rsidP="00B60045">
      <w:pPr>
        <w:spacing w:before="225" w:after="375" w:line="240" w:lineRule="auto"/>
        <w:rPr>
          <w:del w:id="543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44" w:author="Dmitrijs Kašs" w:date="2020-03-05T16:17:00Z">
          <w:pPr>
            <w:spacing w:before="225" w:after="375" w:line="240" w:lineRule="auto"/>
          </w:pPr>
        </w:pPrChange>
      </w:pPr>
      <w:del w:id="545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My name is Dmitrijs Kass, I am the data science team leader at Creamfinance, a company with data-driven decisions at the core of its values. I am passionate about data science, enjoy sharing my practical experience and explaining complex concepts in simple ways that aid understanding and long-term retention of ideas. Therefore, I am a regular instructor for data analysis with R programming language at the Physics, Mathematics and Optometry faculty of Latvian University and, recently, at Riga Business School. I have also battle-tested the course on data analysis and visualization with R on 150+ business representatives and earned </w:delText>
        </w:r>
        <w:r w:rsidR="008E6143" w:rsidDel="00B60045">
          <w:fldChar w:fldCharType="begin"/>
        </w:r>
        <w:r w:rsidR="008E6143" w:rsidDel="00B60045">
          <w:delInstrText xml:space="preserve"> HYPERLINK "http://127.0.0.1:4321/courses/" \l "testimonials" </w:delInstrText>
        </w:r>
        <w:r w:rsidR="008E6143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honourable reviews</w:delText>
        </w:r>
        <w:r w:rsidR="008E6143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.</w:delText>
        </w:r>
      </w:del>
    </w:p>
    <w:p w14:paraId="3CACE575" w14:textId="45EA04A8" w:rsidR="001E638E" w:rsidRPr="00347AC8" w:rsidDel="00B60045" w:rsidRDefault="001E638E" w:rsidP="00B60045">
      <w:pPr>
        <w:spacing w:before="225" w:after="375" w:line="240" w:lineRule="auto"/>
        <w:rPr>
          <w:del w:id="546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47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48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Why R?</w:delText>
        </w:r>
      </w:del>
    </w:p>
    <w:p w14:paraId="4FEB9690" w14:textId="32A2A61F" w:rsidR="001E638E" w:rsidRPr="00347AC8" w:rsidDel="00B60045" w:rsidRDefault="001E638E" w:rsidP="00B60045">
      <w:pPr>
        <w:spacing w:before="225" w:after="375" w:line="240" w:lineRule="auto"/>
        <w:rPr>
          <w:del w:id="549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50" w:author="Dmitrijs Kašs" w:date="2020-03-05T16:17:00Z">
          <w:pPr>
            <w:spacing w:before="225" w:after="375" w:line="240" w:lineRule="auto"/>
          </w:pPr>
        </w:pPrChange>
      </w:pPr>
      <w:del w:id="551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delText>
        </w:r>
      </w:del>
    </w:p>
    <w:p w14:paraId="1BFC0315" w14:textId="3A4027D7" w:rsidR="001E638E" w:rsidRPr="00347AC8" w:rsidDel="00B60045" w:rsidRDefault="001E638E" w:rsidP="00B60045">
      <w:pPr>
        <w:spacing w:before="225" w:after="375" w:line="240" w:lineRule="auto"/>
        <w:rPr>
          <w:del w:id="552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53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54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Are you a group of 4+?</w:delText>
        </w:r>
      </w:del>
    </w:p>
    <w:p w14:paraId="2E0EFE44" w14:textId="5DE69A15" w:rsidR="001E638E" w:rsidRPr="00347AC8" w:rsidDel="00B60045" w:rsidRDefault="001E638E" w:rsidP="00B60045">
      <w:pPr>
        <w:spacing w:before="225" w:after="375" w:line="240" w:lineRule="auto"/>
        <w:rPr>
          <w:del w:id="555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56" w:author="Dmitrijs Kašs" w:date="2020-03-05T16:17:00Z">
          <w:pPr>
            <w:spacing w:before="225" w:after="375" w:line="240" w:lineRule="auto"/>
          </w:pPr>
        </w:pPrChange>
      </w:pPr>
      <w:del w:id="557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The course may be organized on a different day at your premises.</w:delText>
        </w:r>
      </w:del>
    </w:p>
    <w:p w14:paraId="1BF42E69" w14:textId="33E4A817" w:rsidR="001E638E" w:rsidRPr="00347AC8" w:rsidDel="00B60045" w:rsidRDefault="001E638E" w:rsidP="00B60045">
      <w:pPr>
        <w:spacing w:before="225" w:after="375" w:line="240" w:lineRule="auto"/>
        <w:rPr>
          <w:del w:id="558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59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60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Do you need a different topic, venue or date?</w:delText>
        </w:r>
      </w:del>
    </w:p>
    <w:p w14:paraId="01A53A74" w14:textId="11A3CEE8" w:rsidR="001E638E" w:rsidRPr="00347AC8" w:rsidDel="00B60045" w:rsidRDefault="001E638E" w:rsidP="00B60045">
      <w:pPr>
        <w:spacing w:before="225" w:after="375" w:line="240" w:lineRule="auto"/>
        <w:rPr>
          <w:del w:id="561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62" w:author="Dmitrijs Kašs" w:date="2020-03-05T16:17:00Z">
          <w:pPr>
            <w:spacing w:before="225" w:after="375" w:line="240" w:lineRule="auto"/>
          </w:pPr>
        </w:pPrChange>
      </w:pPr>
      <w:del w:id="563" w:author="Dmitrijs Kašs" w:date="2020-03-05T16:17:00Z"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The content may be tailored to your needs - please send a description of topics you would like to cover </w:delText>
        </w:r>
        <w:r w:rsidR="001923B9" w:rsidRPr="00347AC8" w:rsidDel="00B60045">
          <w:fldChar w:fldCharType="begin"/>
        </w:r>
        <w:r w:rsidR="001923B9" w:rsidRPr="00347AC8" w:rsidDel="00B60045">
          <w:delInstrText xml:space="preserve"> HYPERLINK "http://127.0.0.1:4321/courses/" \l "book" </w:delInstrText>
        </w:r>
        <w:r w:rsidR="001923B9" w:rsidRPr="00347AC8" w:rsidDel="00B60045">
          <w:fldChar w:fldCharType="separate"/>
        </w:r>
        <w:r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using this form</w:delText>
        </w:r>
        <w:r w:rsidR="001923B9" w:rsidRPr="00347AC8" w:rsidDel="00B600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Pr="00347AC8" w:rsidDel="00B6004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.</w:delText>
        </w:r>
      </w:del>
    </w:p>
    <w:p w14:paraId="7A5D7751" w14:textId="050C3764" w:rsidR="001E638E" w:rsidRPr="00347AC8" w:rsidDel="00B60045" w:rsidRDefault="001E638E" w:rsidP="00B60045">
      <w:pPr>
        <w:spacing w:before="225" w:after="375" w:line="240" w:lineRule="auto"/>
        <w:rPr>
          <w:del w:id="564" w:author="Dmitrijs Kašs" w:date="2020-03-05T16:17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pPrChange w:id="565" w:author="Dmitrijs Kašs" w:date="2020-03-05T16:17:00Z">
          <w:pPr>
            <w:spacing w:before="100" w:beforeAutospacing="1" w:after="100" w:afterAutospacing="1" w:line="240" w:lineRule="auto"/>
            <w:outlineLvl w:val="2"/>
          </w:pPr>
        </w:pPrChange>
      </w:pPr>
      <w:del w:id="566" w:author="Dmitrijs Kašs" w:date="2020-03-05T16:17:00Z">
        <w:r w:rsidRPr="00347AC8" w:rsidDel="00B6004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Testimonials</w:delText>
        </w:r>
      </w:del>
    </w:p>
    <w:p w14:paraId="377FA9F1" w14:textId="77777777" w:rsidR="00B60045" w:rsidRDefault="001E638E" w:rsidP="00B60045">
      <w:pPr>
        <w:spacing w:before="225" w:after="375" w:line="240" w:lineRule="auto"/>
        <w:rPr>
          <w:ins w:id="567" w:author="Dmitrijs Kašs" w:date="2020-03-05T16:17:00Z"/>
          <w:lang w:eastAsia="en-GB"/>
        </w:rPr>
      </w:pPr>
      <w:del w:id="568" w:author="Dmitrijs Kašs" w:date="2020-03-05T16:17:00Z">
        <w:r w:rsidRPr="00347AC8" w:rsidDel="00B60045">
          <w:rPr>
            <w:lang w:eastAsia="en-GB"/>
          </w:rPr>
          <w:delText>The course content is regularly updated based on the feedback of participants and may not match the content currently offered.</w:delText>
        </w:r>
      </w:del>
    </w:p>
    <w:p w14:paraId="29F2211D" w14:textId="77777777" w:rsidR="00B60045" w:rsidRDefault="00B60045">
      <w:pPr>
        <w:rPr>
          <w:ins w:id="569" w:author="Dmitrijs Kašs" w:date="2020-03-05T16:17:00Z"/>
          <w:lang w:eastAsia="en-GB"/>
        </w:rPr>
      </w:pPr>
      <w:ins w:id="570" w:author="Dmitrijs Kašs" w:date="2020-03-05T16:17:00Z">
        <w:r>
          <w:rPr>
            <w:lang w:eastAsia="en-GB"/>
          </w:rPr>
          <w:br w:type="page"/>
        </w:r>
      </w:ins>
    </w:p>
    <w:p w14:paraId="1F646DE5" w14:textId="37A75845" w:rsidR="00B60045" w:rsidRDefault="00B60045" w:rsidP="00B60045">
      <w:pPr>
        <w:spacing w:before="225" w:after="375" w:line="240" w:lineRule="auto"/>
        <w:rPr>
          <w:moveTo w:id="571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PrChange w:id="572" w:author="Dmitrijs Kašs" w:date="2020-03-05T16:17:00Z">
          <w:pPr>
            <w:spacing w:after="0" w:line="240" w:lineRule="auto"/>
          </w:pPr>
        </w:pPrChange>
      </w:pPr>
      <w:moveToRangeStart w:id="573" w:author="Dmitrijs Kašs" w:date="2020-03-05T16:17:00Z" w:name="move34317452"/>
      <w:moveTo w:id="574" w:author="Dmitrijs Kašs" w:date="2020-03-05T16:17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lastRenderedPageBreak/>
          <w:t>&lt;OR&gt;</w:t>
        </w:r>
      </w:moveTo>
    </w:p>
    <w:p w14:paraId="6AD8A7A1" w14:textId="77777777" w:rsidR="00B60045" w:rsidRDefault="00B60045" w:rsidP="00B60045">
      <w:pPr>
        <w:spacing w:after="0" w:line="240" w:lineRule="auto"/>
        <w:rPr>
          <w:moveTo w:id="575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045" w:rsidRPr="0017189B" w14:paraId="562F72C7" w14:textId="77777777" w:rsidTr="00FB58B3">
        <w:tc>
          <w:tcPr>
            <w:tcW w:w="9016" w:type="dxa"/>
          </w:tcPr>
          <w:p w14:paraId="14A3C998" w14:textId="77777777" w:rsidR="00B60045" w:rsidRPr="0017189B" w:rsidRDefault="00B60045" w:rsidP="00FB58B3">
            <w:pPr>
              <w:rPr>
                <w:moveTo w:id="576" w:author="Dmitrijs Kašs" w:date="2020-03-05T16:17:00Z"/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commentRangeStart w:id="577"/>
            <w:moveTo w:id="578" w:author="Dmitrijs Kašs" w:date="2020-03-05T16:17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Who is this course for?</w:t>
              </w:r>
              <w:r w:rsidRPr="0017189B" w:rsidDel="00E2131F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 xml:space="preserve"> </w:t>
              </w:r>
              <w:commentRangeEnd w:id="577"/>
              <w:r w:rsidRPr="0017189B">
                <w:rPr>
                  <w:rStyle w:val="CommentReference"/>
                </w:rPr>
                <w:commentReference w:id="577"/>
              </w:r>
            </w:moveTo>
          </w:p>
          <w:p w14:paraId="6A799AAB" w14:textId="77777777" w:rsidR="00B60045" w:rsidRPr="0017189B" w:rsidRDefault="00B60045" w:rsidP="00FB58B3">
            <w:pPr>
              <w:rPr>
                <w:moveTo w:id="579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80" w:author="Dmitrijs Kašs" w:date="2020-03-05T16:17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Analysts using high volumes of data to arrive at useful business conclusions.</w:t>
              </w:r>
            </w:moveTo>
          </w:p>
        </w:tc>
      </w:tr>
      <w:tr w:rsidR="00B60045" w14:paraId="415509DB" w14:textId="77777777" w:rsidTr="00FB58B3">
        <w:tc>
          <w:tcPr>
            <w:tcW w:w="9016" w:type="dxa"/>
          </w:tcPr>
          <w:p w14:paraId="75532244" w14:textId="77777777" w:rsidR="00B60045" w:rsidRDefault="00B60045" w:rsidP="00FB58B3">
            <w:pPr>
              <w:rPr>
                <w:moveTo w:id="581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82" w:author="Dmitrijs Kašs" w:date="2020-03-05T16:17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Course </w:t>
              </w:r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format</w:t>
              </w:r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:</w:t>
              </w:r>
            </w:moveTo>
          </w:p>
          <w:p w14:paraId="11569313" w14:textId="77777777" w:rsidR="00B60045" w:rsidRDefault="00B60045" w:rsidP="00FB58B3">
            <w:pPr>
              <w:rPr>
                <w:moveTo w:id="583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84" w:author="Dmitrijs Kašs" w:date="2020-03-05T16:17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3 full days, instructor-led</w:t>
              </w:r>
            </w:moveTo>
          </w:p>
        </w:tc>
      </w:tr>
      <w:tr w:rsidR="00B60045" w14:paraId="7D5AC165" w14:textId="77777777" w:rsidTr="00FB58B3">
        <w:tc>
          <w:tcPr>
            <w:tcW w:w="9016" w:type="dxa"/>
          </w:tcPr>
          <w:p w14:paraId="7667FB1C" w14:textId="77777777" w:rsidR="00B60045" w:rsidRDefault="00B60045" w:rsidP="00FB58B3">
            <w:pPr>
              <w:rPr>
                <w:moveTo w:id="585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86" w:author="Dmitrijs Kašs" w:date="2020-03-05T16:17:00Z">
              <w:r w:rsidRPr="0017189B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Practice-theory split:</w:t>
              </w:r>
            </w:moveTo>
          </w:p>
          <w:p w14:paraId="0E19583C" w14:textId="77777777" w:rsidR="00B60045" w:rsidRDefault="00B60045" w:rsidP="00FB58B3">
            <w:pPr>
              <w:rPr>
                <w:moveTo w:id="587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88" w:author="Dmitrijs Kašs" w:date="2020-03-05T16:17:00Z">
              <w:r w:rsidRPr="0017189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80% practice and 20% theory.</w:t>
              </w:r>
            </w:moveTo>
          </w:p>
        </w:tc>
      </w:tr>
      <w:tr w:rsidR="00B60045" w14:paraId="0FE01B43" w14:textId="77777777" w:rsidTr="00FB58B3">
        <w:tc>
          <w:tcPr>
            <w:tcW w:w="9016" w:type="dxa"/>
          </w:tcPr>
          <w:p w14:paraId="1DBA4A76" w14:textId="77777777" w:rsidR="00B60045" w:rsidRPr="00FB58B3" w:rsidRDefault="00B60045" w:rsidP="00FB58B3">
            <w:pPr>
              <w:spacing w:before="60"/>
              <w:outlineLvl w:val="2"/>
              <w:rPr>
                <w:moveTo w:id="589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To w:id="590" w:author="Dmitrijs Kašs" w:date="2020-03-05T16:17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Size of the group:</w:t>
              </w:r>
            </w:moveTo>
          </w:p>
          <w:p w14:paraId="0EC753A2" w14:textId="77777777" w:rsidR="00B60045" w:rsidRDefault="00B60045" w:rsidP="00FB58B3">
            <w:pPr>
              <w:rPr>
                <w:moveTo w:id="591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92" w:author="Dmitrijs Kašs" w:date="2020-03-05T16:17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Up to 10 persons.</w:t>
              </w:r>
            </w:moveTo>
          </w:p>
        </w:tc>
      </w:tr>
      <w:tr w:rsidR="00B60045" w14:paraId="1CAE21D2" w14:textId="77777777" w:rsidTr="00FB58B3">
        <w:tc>
          <w:tcPr>
            <w:tcW w:w="9016" w:type="dxa"/>
          </w:tcPr>
          <w:p w14:paraId="23828FAA" w14:textId="77777777" w:rsidR="00B60045" w:rsidRPr="00FB58B3" w:rsidRDefault="00B60045" w:rsidP="00FB58B3">
            <w:pPr>
              <w:spacing w:before="60"/>
              <w:outlineLvl w:val="2"/>
              <w:rPr>
                <w:moveTo w:id="593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To w:id="594" w:author="Dmitrijs Kašs" w:date="2020-03-05T16:17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Price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>:</w:t>
              </w:r>
            </w:moveTo>
          </w:p>
          <w:p w14:paraId="62CE3AAE" w14:textId="77777777" w:rsidR="00B60045" w:rsidRDefault="00B60045" w:rsidP="00FB58B3">
            <w:pPr>
              <w:rPr>
                <w:moveTo w:id="595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596" w:author="Dmitrijs Kašs" w:date="2020-03-05T16:17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400 EUR</w:t>
              </w:r>
            </w:moveTo>
          </w:p>
        </w:tc>
      </w:tr>
      <w:tr w:rsidR="00B60045" w14:paraId="22DDBCF1" w14:textId="77777777" w:rsidTr="00FB58B3">
        <w:tc>
          <w:tcPr>
            <w:tcW w:w="9016" w:type="dxa"/>
          </w:tcPr>
          <w:p w14:paraId="5F542B63" w14:textId="77777777" w:rsidR="00B60045" w:rsidRPr="00FB58B3" w:rsidRDefault="00B60045" w:rsidP="00FB58B3">
            <w:pPr>
              <w:spacing w:before="60"/>
              <w:outlineLvl w:val="2"/>
              <w:rPr>
                <w:moveTo w:id="597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To w:id="598" w:author="Dmitrijs Kašs" w:date="2020-03-05T16:17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Where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moveTo>
          </w:p>
          <w:p w14:paraId="3B115459" w14:textId="77777777" w:rsidR="00B60045" w:rsidRDefault="00B60045" w:rsidP="00FB58B3">
            <w:pPr>
              <w:rPr>
                <w:moveTo w:id="599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600" w:author="Dmitrijs Kašs" w:date="2020-03-05T16:17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Riga, LU House of Science</w:t>
              </w:r>
            </w:moveTo>
          </w:p>
        </w:tc>
      </w:tr>
      <w:tr w:rsidR="00B60045" w14:paraId="4B68C82F" w14:textId="77777777" w:rsidTr="00FB58B3">
        <w:tc>
          <w:tcPr>
            <w:tcW w:w="9016" w:type="dxa"/>
          </w:tcPr>
          <w:p w14:paraId="2FA61E87" w14:textId="77777777" w:rsidR="00B60045" w:rsidRPr="00FB58B3" w:rsidRDefault="00B60045" w:rsidP="00FB58B3">
            <w:pPr>
              <w:spacing w:before="60"/>
              <w:outlineLvl w:val="2"/>
              <w:rPr>
                <w:moveTo w:id="601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To w:id="602" w:author="Dmitrijs Kašs" w:date="2020-03-05T16:17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Language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moveTo>
          </w:p>
          <w:p w14:paraId="12EDE4A2" w14:textId="77777777" w:rsidR="00B60045" w:rsidRDefault="00B60045" w:rsidP="00FB58B3">
            <w:pPr>
              <w:rPr>
                <w:moveTo w:id="603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604" w:author="Dmitrijs Kašs" w:date="2020-03-05T16:17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English, Latvian or Russian, depending on the group.</w:t>
              </w:r>
            </w:moveTo>
          </w:p>
        </w:tc>
      </w:tr>
      <w:tr w:rsidR="00B60045" w14:paraId="2135329E" w14:textId="77777777" w:rsidTr="00FB58B3">
        <w:tc>
          <w:tcPr>
            <w:tcW w:w="9016" w:type="dxa"/>
          </w:tcPr>
          <w:p w14:paraId="0DD488CC" w14:textId="77777777" w:rsidR="00B60045" w:rsidRPr="00FB58B3" w:rsidRDefault="00B60045" w:rsidP="00FB58B3">
            <w:pPr>
              <w:spacing w:before="60"/>
              <w:outlineLvl w:val="2"/>
              <w:rPr>
                <w:moveTo w:id="605" w:author="Dmitrijs Kašs" w:date="2020-03-05T16:17:00Z"/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moveTo w:id="606" w:author="Dmitrijs Kašs" w:date="2020-03-05T16:17:00Z"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en-GB"/>
                </w:rPr>
                <w:t>Prerequisites</w:t>
              </w:r>
              <w:r w:rsidRPr="00FB58B3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4"/>
                  <w:szCs w:val="24"/>
                  <w:lang w:eastAsia="en-GB"/>
                </w:rPr>
                <w:t xml:space="preserve">: </w:t>
              </w:r>
            </w:moveTo>
          </w:p>
          <w:p w14:paraId="2D90A5CB" w14:textId="77777777" w:rsidR="00B60045" w:rsidRDefault="00B60045" w:rsidP="00FB58B3">
            <w:pPr>
              <w:rPr>
                <w:moveTo w:id="607" w:author="Dmitrijs Kašs" w:date="2020-03-05T16:17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moveTo w:id="608" w:author="Dmitrijs Kašs" w:date="2020-03-05T16:17:00Z">
              <w:r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</w:t>
              </w:r>
              <w:r w:rsidRPr="00DC3D2C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xperience in analysing high volumes of data in Excel or any other tool. Prior experience in programming is an advantage, but not required.</w:t>
              </w:r>
            </w:moveTo>
          </w:p>
        </w:tc>
      </w:tr>
    </w:tbl>
    <w:p w14:paraId="10E39106" w14:textId="77777777" w:rsidR="00B60045" w:rsidRDefault="00B60045" w:rsidP="00B60045">
      <w:pPr>
        <w:spacing w:after="0" w:line="240" w:lineRule="auto"/>
        <w:rPr>
          <w:moveTo w:id="609" w:author="Dmitrijs Kašs" w:date="2020-03-05T16:17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moveToRangeEnd w:id="573"/>
    <w:p w14:paraId="28152925" w14:textId="77777777" w:rsidR="004D2F05" w:rsidRPr="00347AC8" w:rsidRDefault="008E6143" w:rsidP="00B60045">
      <w:pPr>
        <w:rPr>
          <w:lang w:eastAsia="en-GB"/>
        </w:rPr>
        <w:pPrChange w:id="610" w:author="Dmitrijs Kašs" w:date="2020-03-05T16:17:00Z">
          <w:pPr>
            <w:spacing w:before="225" w:after="375" w:line="240" w:lineRule="auto"/>
          </w:pPr>
        </w:pPrChange>
      </w:pPr>
    </w:p>
    <w:sectPr w:rsidR="004D2F05" w:rsidRPr="0034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6" w:author="Dmitrijs Kašs" w:date="2020-03-05T11:25:00Z" w:initials="D">
    <w:p w14:paraId="01A62BAE" w14:textId="5A790691" w:rsidR="00347AC8" w:rsidRDefault="00347AC8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https://ell.stackexchange.com/questions/153643/who-does-this-course-fit-for-vs-to-whom-does-this-course-fit-for</w:t>
        </w:r>
      </w:hyperlink>
    </w:p>
  </w:comment>
  <w:comment w:id="79" w:author="Dmitrijs Kašs" w:date="2020-03-05T11:25:00Z" w:initials="D">
    <w:p w14:paraId="17A1EFBE" w14:textId="77777777" w:rsidR="0098580A" w:rsidRDefault="0098580A" w:rsidP="0098580A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https://ell.stackexchange.com/questions/153643/who-does-this-course-fit-for-vs-to-whom-does-this-course-fit-for</w:t>
        </w:r>
      </w:hyperlink>
    </w:p>
  </w:comment>
  <w:comment w:id="179" w:author="Dmitrijs Kašs" w:date="2020-03-05T11:25:00Z" w:initials="D">
    <w:p w14:paraId="7B9D5F5E" w14:textId="77777777" w:rsidR="00272C21" w:rsidRDefault="00272C21" w:rsidP="00272C21">
      <w:pPr>
        <w:pStyle w:val="CommentText"/>
      </w:pPr>
      <w:r>
        <w:rPr>
          <w:rStyle w:val="CommentReference"/>
        </w:rPr>
        <w:annotationRef/>
      </w:r>
      <w:hyperlink r:id="rId3" w:history="1">
        <w:r>
          <w:rPr>
            <w:rStyle w:val="Hyperlink"/>
          </w:rPr>
          <w:t>https://ell.stackexchange.com/questions/153643/who-does-this-course-fit-for-vs-to-whom-does-this-course-fit-for</w:t>
        </w:r>
      </w:hyperlink>
    </w:p>
  </w:comment>
  <w:comment w:id="577" w:author="Dmitrijs Kašs" w:date="2020-03-05T11:25:00Z" w:initials="D">
    <w:p w14:paraId="053F3A72" w14:textId="77777777" w:rsidR="00B60045" w:rsidRDefault="00B60045" w:rsidP="00B60045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</w:rPr>
          <w:t>https://ell.stackexchange.com/questions/153643/who-does-this-course-fit-for-vs-to-whom-does-this-course-fit-for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A62BAE" w15:done="0"/>
  <w15:commentEx w15:paraId="17A1EFBE" w15:done="0"/>
  <w15:commentEx w15:paraId="7B9D5F5E" w15:done="0"/>
  <w15:commentEx w15:paraId="053F3A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B6031" w16cex:dateUtc="2020-03-05T09:25:00Z"/>
  <w16cex:commentExtensible w16cex:durableId="220B63B1" w16cex:dateUtc="2020-03-05T09:25:00Z"/>
  <w16cex:commentExtensible w16cex:durableId="220B64C1" w16cex:dateUtc="2020-03-05T09:25:00Z"/>
  <w16cex:commentExtensible w16cex:durableId="220BA48C" w16cex:dateUtc="2020-03-05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A62BAE" w16cid:durableId="220B6031"/>
  <w16cid:commentId w16cid:paraId="17A1EFBE" w16cid:durableId="220B63B1"/>
  <w16cid:commentId w16cid:paraId="7B9D5F5E" w16cid:durableId="220B64C1"/>
  <w16cid:commentId w16cid:paraId="053F3A72" w16cid:durableId="220BA4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72C21"/>
    <w:rsid w:val="002B5374"/>
    <w:rsid w:val="00347AC8"/>
    <w:rsid w:val="003A3C65"/>
    <w:rsid w:val="004D0B8D"/>
    <w:rsid w:val="005B3165"/>
    <w:rsid w:val="00641FC5"/>
    <w:rsid w:val="007A2738"/>
    <w:rsid w:val="007E40FF"/>
    <w:rsid w:val="008E6143"/>
    <w:rsid w:val="0098580A"/>
    <w:rsid w:val="00A767F0"/>
    <w:rsid w:val="00B450AE"/>
    <w:rsid w:val="00B570FF"/>
    <w:rsid w:val="00B60045"/>
    <w:rsid w:val="00DC3D2C"/>
    <w:rsid w:val="00DE5F90"/>
    <w:rsid w:val="00E14E82"/>
    <w:rsid w:val="00E2131F"/>
    <w:rsid w:val="00EC4A08"/>
    <w:rsid w:val="00F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ll.stackexchange.com/questions/153643/who-does-this-course-fit-for-vs-to-whom-does-this-course-fit-for" TargetMode="External"/><Relationship Id="rId2" Type="http://schemas.openxmlformats.org/officeDocument/2006/relationships/hyperlink" Target="https://ell.stackexchange.com/questions/153643/who-does-this-course-fit-for-vs-to-whom-does-this-course-fit-for" TargetMode="External"/><Relationship Id="rId1" Type="http://schemas.openxmlformats.org/officeDocument/2006/relationships/hyperlink" Target="https://ell.stackexchange.com/questions/153643/who-does-this-course-fit-for-vs-to-whom-does-this-course-fit-for" TargetMode="External"/><Relationship Id="rId4" Type="http://schemas.openxmlformats.org/officeDocument/2006/relationships/hyperlink" Target="https://ell.stackexchange.com/questions/153643/who-does-this-course-fit-for-vs-to-whom-does-this-course-fit-fo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21252-5FD1-4D9B-BBC9-BDC258E8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17</cp:revision>
  <dcterms:created xsi:type="dcterms:W3CDTF">2020-03-01T23:19:00Z</dcterms:created>
  <dcterms:modified xsi:type="dcterms:W3CDTF">2020-03-05T14:28:00Z</dcterms:modified>
</cp:coreProperties>
</file>