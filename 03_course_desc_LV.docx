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77777777" w:rsidR="009948CD" w:rsidRDefault="00B7648E" w:rsidP="001E638E">
      <w:pPr>
        <w:spacing w:after="0" w:line="240" w:lineRule="auto"/>
        <w:outlineLvl w:val="0"/>
        <w:rPr>
          <w:ins w:id="0" w:author="Dmitrijs Kašs" w:date="2020-03-06T16:21:00Z"/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del w:id="1" w:author="Dmitrijs Kašs" w:date="2020-03-06T16:21:00Z"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Lēmumu pieņemšana, pamatojoties uz datiem</w:delText>
        </w:r>
        <w:r w:rsidR="00295D64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,</w:delText>
        </w:r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 xml:space="preserve"> un automatizācija ar </w:delText>
        </w:r>
        <w:r w:rsidR="001E638E" w:rsidRPr="00B7648E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R</w:delText>
        </w:r>
      </w:del>
    </w:p>
    <w:p w14:paraId="5B1EA91C" w14:textId="3B897BC1" w:rsidR="009948CD" w:rsidRPr="00B7648E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ins w:id="2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Uz datiem balstīt</w:t>
        </w:r>
      </w:ins>
      <w:ins w:id="3" w:author="Dmitrijs Kašs" w:date="2020-03-06T16:32:00Z">
        <w:r w:rsidR="006810F8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</w:t>
        </w:r>
      </w:ins>
      <w:bookmarkStart w:id="4" w:name="_GoBack"/>
      <w:bookmarkEnd w:id="4"/>
      <w:ins w:id="5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 xml:space="preserve"> lēmumu pieņemšana un automatizācijas ar R</w:t>
        </w:r>
      </w:ins>
    </w:p>
    <w:p w14:paraId="338ABDDD" w14:textId="170257DE" w:rsidR="009948CD" w:rsidRDefault="009948CD" w:rsidP="001E638E">
      <w:pPr>
        <w:spacing w:before="225" w:after="375" w:line="240" w:lineRule="auto"/>
        <w:rPr>
          <w:ins w:id="6" w:author="Dmitrijs Kašs" w:date="2020-03-06T16:21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ins w:id="7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Rīga, Latvija</w:t>
        </w:r>
      </w:ins>
    </w:p>
    <w:p w14:paraId="272A6036" w14:textId="38B28450" w:rsidR="001E638E" w:rsidRPr="00B7648E" w:rsidRDefault="00B764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no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15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līdz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17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aprīlim un no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20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līdz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22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. maijam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br/>
      </w:r>
    </w:p>
    <w:p w14:paraId="1FB9B7AF" w14:textId="099E03FD" w:rsidR="001E638E" w:rsidRPr="00B7648E" w:rsidRDefault="00B7648E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Spēja iegūt vērtību no komercdatiem ir principiāli svarīga jebkurā konkurējošā vidē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Tomēr daudzveidība, apjoms un ātrums, kurā dati 2020.g. tiek radīti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var ierobežot vai bloķēt šos mēģinājumus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 3 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ienās iemācieties, kā izmantot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RStudio, statisti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ku un </w:t>
      </w:r>
      <w:del w:id="8" w:author="Dmitrijs Kašs" w:date="2020-03-06T16:21:00Z">
        <w:r w:rsidR="009F54E0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algoritmiskā</w:delText>
        </w:r>
        <w:r w:rsidR="00295D64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9F54E0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ins w:id="9" w:author="Dmitrijs Kašs" w:date="2020-03-06T16:21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mašīn</w:t>
        </w:r>
      </w:ins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mācīšanās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element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mērķi automatizēt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analīzi un pieņemt lēmumus, pamatojoties uz datiem, kas nāk par labu jūsu biznesam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3443F7AE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tēriņus, paredzot klientu izturēšanos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6CD9585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Izmantot grupēšanu 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00238D04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ins w:id="10" w:author="Dmitrijs Kašs" w:date="2020-03-06T16:24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par konkurentu produktiem </w:t>
        </w:r>
      </w:ins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del w:id="11" w:author="Dmitrijs Kašs" w:date="2020-03-06T16:23:00Z">
        <w:r w:rsidR="007836F2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rasmošanu</w:delText>
        </w:r>
      </w:del>
      <w:ins w:id="12" w:author="Dmitrijs Kašs" w:date="2020-03-06T16:22:00Z"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3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web scraping</w:t>
        </w:r>
      </w:ins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10ABF753" w:rsidR="00E2131F" w:rsidRPr="00B7648E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del w:id="14" w:author="Dmitrijs Kašs" w:date="2020-03-06T16:28:00Z">
        <w:r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izēt tiešsaistē kontrolētus eksperimentus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(</w:delText>
        </w:r>
        <w:r w:rsidR="006810F8" w:rsidDel="003D3FD7">
          <w:fldChar w:fldCharType="begin"/>
        </w:r>
        <w:r w:rsidR="006810F8" w:rsidDel="003D3FD7">
          <w:delInstrText xml:space="preserve"> HYPERLINK "https://hbr.org/2017/09/the-surprising-power-of-online-experiments" </w:delInstrText>
        </w:r>
        <w:r w:rsidR="006810F8" w:rsidDel="003D3FD7">
          <w:fldChar w:fldCharType="separate"/>
        </w:r>
        <w:r w:rsidR="00E2131F" w:rsidRPr="00B7648E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A/B test</w:delText>
        </w:r>
        <w:r w:rsidR="007836F2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ēšana</w:delText>
        </w:r>
        <w:r w:rsidR="006810F8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fldChar w:fldCharType="end"/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)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kas ļauj jums izveidot cēloņsakarību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15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Paaugstināt jūsu mājas lapas </w:t>
        </w:r>
      </w:ins>
      <w:ins w:id="16" w:author="Dmitrijs Kašs" w:date="2020-03-06T16:30:00Z">
        <w:r w:rsidR="00A655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klikšķu un darījumu skaitu </w:t>
        </w:r>
      </w:ins>
      <w:ins w:id="17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ar A/B testēšanu</w:t>
        </w:r>
      </w:ins>
      <w:ins w:id="18" w:author="Dmitrijs Kašs" w:date="2020-03-06T16:28:00Z">
        <w:r w:rsidR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Izvairīties no apmuļķošanas 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47D0C4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ītiķiem, kas izmanto lielus datu apjomus, lai nonāktu pie noderīgiem 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40156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19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risk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apstrādes un analīzes speciālistiem un citiem profesionāļiem, kas izmanto lielus datu apjomus, lai nonāktu pie noderīgiem secinājumiem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 xml:space="preserve"> </w:delText>
              </w:r>
            </w:del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5550E340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20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Anal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ītiķiem, kuri vēlas iegūt komerciālu vērtību no lieliem datu apjomiem</w:delText>
              </w:r>
            </w:del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5559AEB4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41645CAF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Cena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400 EUR</w:t>
            </w: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7AA8B7F9" w:rsidR="0098580A" w:rsidRPr="00B7648E" w:rsidRDefault="007836F2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Kur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17850FBB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ga</w:t>
            </w: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032A48E2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CE4FB4F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atkarībā no grupas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6252477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del w:id="21" w:author="Dmitrijs Kašs" w:date="2020-03-06T11:52:00Z">
              <w:r w:rsidDel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svarīgākais</w:delText>
              </w:r>
            </w:del>
            <w:ins w:id="22" w:author="Dmitrijs Kašs" w:date="2020-03-06T11:52:00Z">
              <w:r w:rsidR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obligāta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6810F8" w:rsidP="00B60045">
      <w:pPr>
        <w:spacing w:before="225" w:after="375" w:line="240" w:lineRule="auto"/>
        <w:jc w:val="center"/>
        <w:rPr>
          <w:ins w:id="23" w:author="Dmitrijs Kašs" w:date="2020-03-06T16:31:00Z"/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6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6E6C10F1" w14:textId="42D2D301" w:rsidR="00A17172" w:rsidRPr="00B7648E" w:rsidDel="00A17172" w:rsidRDefault="00A17172" w:rsidP="00B60045">
      <w:pPr>
        <w:spacing w:before="225" w:after="375" w:line="240" w:lineRule="auto"/>
        <w:jc w:val="center"/>
        <w:rPr>
          <w:del w:id="24" w:author="Dmitrijs Kašs" w:date="2020-03-06T16:31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10812D8A" w14:textId="66CBCB2E" w:rsidR="00DD1DA4" w:rsidRPr="00B7648E" w:rsidDel="00A17172" w:rsidRDefault="00DD1DA4">
      <w:pPr>
        <w:rPr>
          <w:del w:id="25" w:author="Dmitrijs Kašs" w:date="2020-03-06T16:31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del w:id="26" w:author="Dmitrijs Kašs" w:date="2020-03-06T16:31:00Z">
        <w:r w:rsidRPr="00B7648E" w:rsidDel="00A17172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br w:type="page"/>
        </w:r>
      </w:del>
    </w:p>
    <w:p w14:paraId="18598CA9" w14:textId="318D1BA6" w:rsidR="00272C21" w:rsidRPr="00B7648E" w:rsidRDefault="00272C21" w:rsidP="00A17172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27" w:author="Dmitrijs Kašs" w:date="2020-03-06T16:31:00Z">
          <w:pPr>
            <w:spacing w:before="100" w:beforeAutospacing="1" w:after="100" w:afterAutospacing="1" w:line="240" w:lineRule="auto"/>
            <w:outlineLvl w:val="2"/>
          </w:pPr>
        </w:pPrChange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48B17F37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28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analīzes un apstrādes</w:delText>
        </w:r>
      </w:del>
      <w:ins w:id="29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zinātnieku komandas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del w:id="30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analīzes un apstrādes </w:delText>
        </w:r>
      </w:del>
      <w:ins w:id="31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zinātnes 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pasniedz 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 uzņēmumiem un studentiem Latvijas Universitātes Fizikas, matemātikas un 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aizraujas ar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datu analīzi un apstrādi un ar prieku dalās savā praktiskajā pieredzē un skaidro sarežģītus jēdzienus vienkāršos veidos, kas ved pie izpratnes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6EE6207" w14:textId="1F0F0F2F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intakse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dat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struktūras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cikl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vadības plūsm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R funkciju rakstīšan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3233A972" w14:textId="690BA597" w:rsidR="005B3165" w:rsidRPr="00B7648E" w:rsidRDefault="008E5C7B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Zināšanas par vispopulārākajām R paketēm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2F83A7B" w14:textId="11C54278" w:rsidR="005B3165" w:rsidRPr="00B7648E" w:rsidRDefault="008E5C7B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no k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onven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cionāliem un nekonvencionāliem datu avotiem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tostarp 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SQL dat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ubāzes un rasmošanas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7E83FC7" w14:textId="76B5C4B5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attīrīšana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3E36685" w14:textId="74D2F785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Tab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manipul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ācijas un savienojumi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5E0FA1C" w14:textId="640947C8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Elegant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ācija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2E7F430" w14:textId="4DC91959" w:rsidR="005B3165" w:rsidRPr="00B7648E" w:rsidRDefault="00BF465D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Aprakstošā statistika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ticamības intervāli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skie sadalījumi un testi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78FC48F" w14:textId="53AC800B" w:rsidR="005B3165" w:rsidRPr="00B7648E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ējamā izpēte ar 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RMarkdown.</w:t>
      </w:r>
    </w:p>
    <w:p w14:paraId="517463BC" w14:textId="40161E19" w:rsidR="005B3165" w:rsidRPr="00BF465D" w:rsidRDefault="00A767F0" w:rsidP="00BF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5B3165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utonom</w:t>
      </w:r>
      <w:r w:rsidR="00BF465D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 R skriptu izpilde ieplānotajā laikā</w:t>
      </w:r>
      <w:r w:rsidR="005B3165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F84CBBA" w14:textId="7B5B6719" w:rsidR="00B60045" w:rsidRPr="00B7648E" w:rsidRDefault="00BF4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5A31CF39" w:rsidR="00B60045" w:rsidRPr="00B7648E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bezmaksas atklāta pirmkoda pr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ogramm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valoda un vide, kas, līdz 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Python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kļuvusi par nozares standartu datu analīzei un apstrādei un algoritmiskajai mācīšanai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R 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RStudio 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kopā piedāvā lieliskus instrumentus plašam biznesa un akadēmisko vajadzību klāstam no pētošās datu analīzes,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ējamās izpētes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kas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algoritmiskās mācīšanās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automat</w:t>
      </w:r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izētās datu apstrādes un rasmošanas līdz interaktīvu atskaišu sastādīšanai un tīmekļa aplikācijām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046FF6C" w14:textId="48D576B1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4+?</w:t>
      </w:r>
    </w:p>
    <w:p w14:paraId="4EC1B5F7" w14:textId="404E2C05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486047F1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jums ir vajadzīgs citāds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32685274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Saturs var tikt pielāgots jūsu vajadzībām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1966CAD0" w14:textId="1AC440C4" w:rsidR="00B60045" w:rsidRPr="00B7648E" w:rsidRDefault="00087941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Atsauksmes</w:t>
      </w:r>
    </w:p>
    <w:p w14:paraId="377FA9F1" w14:textId="781982DF" w:rsidR="00B60045" w:rsidRPr="00B7648E" w:rsidRDefault="00087941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Kurss par datu analīzi un vizualizāciju ar 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150+ b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iznesa pārstāvjiem un ir guvis cildinošas atsauksmes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8152925" w14:textId="77777777" w:rsidR="004D2F05" w:rsidRPr="00B7648E" w:rsidRDefault="006810F8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sectPr w:rsidR="004D2F05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38E"/>
    <w:rsid w:val="000065C9"/>
    <w:rsid w:val="00087941"/>
    <w:rsid w:val="000C2CC4"/>
    <w:rsid w:val="000F51B9"/>
    <w:rsid w:val="00167171"/>
    <w:rsid w:val="001923B9"/>
    <w:rsid w:val="001D5783"/>
    <w:rsid w:val="001D63C7"/>
    <w:rsid w:val="001E638E"/>
    <w:rsid w:val="00272C21"/>
    <w:rsid w:val="00295D64"/>
    <w:rsid w:val="002B5374"/>
    <w:rsid w:val="00332DDC"/>
    <w:rsid w:val="00347AC8"/>
    <w:rsid w:val="003A3C65"/>
    <w:rsid w:val="003B7ADA"/>
    <w:rsid w:val="003D3FD7"/>
    <w:rsid w:val="004D0B8D"/>
    <w:rsid w:val="005B3165"/>
    <w:rsid w:val="00641FC5"/>
    <w:rsid w:val="006740C6"/>
    <w:rsid w:val="006810F8"/>
    <w:rsid w:val="007836F2"/>
    <w:rsid w:val="007A2738"/>
    <w:rsid w:val="007E40FF"/>
    <w:rsid w:val="0082701B"/>
    <w:rsid w:val="008A1151"/>
    <w:rsid w:val="008E5C7B"/>
    <w:rsid w:val="008E6143"/>
    <w:rsid w:val="009572E6"/>
    <w:rsid w:val="0098580A"/>
    <w:rsid w:val="009948CD"/>
    <w:rsid w:val="009F54E0"/>
    <w:rsid w:val="00A17172"/>
    <w:rsid w:val="00A43054"/>
    <w:rsid w:val="00A6551F"/>
    <w:rsid w:val="00A767F0"/>
    <w:rsid w:val="00B450AE"/>
    <w:rsid w:val="00B570FF"/>
    <w:rsid w:val="00B60045"/>
    <w:rsid w:val="00B7648E"/>
    <w:rsid w:val="00B92058"/>
    <w:rsid w:val="00BF465D"/>
    <w:rsid w:val="00BF78DD"/>
    <w:rsid w:val="00C92DE7"/>
    <w:rsid w:val="00DC3D2C"/>
    <w:rsid w:val="00DD1DA4"/>
    <w:rsid w:val="00DE5F90"/>
    <w:rsid w:val="00E14E82"/>
    <w:rsid w:val="00E17054"/>
    <w:rsid w:val="00E2131F"/>
    <w:rsid w:val="00EC4A08"/>
    <w:rsid w:val="00F46A53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2281-9D14-4EFA-9908-5DB4D62C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16</cp:revision>
  <dcterms:created xsi:type="dcterms:W3CDTF">2020-03-05T16:05:00Z</dcterms:created>
  <dcterms:modified xsi:type="dcterms:W3CDTF">2020-03-06T14:32:00Z</dcterms:modified>
</cp:coreProperties>
</file>