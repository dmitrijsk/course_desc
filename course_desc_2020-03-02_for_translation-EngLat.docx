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6B3B81C4" w:rsidR="001E638E" w:rsidRPr="00B7648E" w:rsidRDefault="00B764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Lēmumu pieņemšana, pamatojoties uz datiem</w:t>
      </w:r>
      <w:r w:rsidR="00295D64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,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un automatizācija ar </w:t>
      </w:r>
      <w:r w:rsidR="001E638E" w:rsidRPr="00B7648E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R</w:t>
      </w:r>
    </w:p>
    <w:p w14:paraId="272A6036" w14:textId="261D6FC1" w:rsidR="001E638E" w:rsidRPr="00B7648E" w:rsidRDefault="00B764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15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17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aprīlim un no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20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 xml:space="preserve">. līdz 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22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. maijam</w:t>
      </w:r>
      <w:r w:rsidR="001E638E" w:rsidRPr="00B76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br/>
      </w:r>
    </w:p>
    <w:p w14:paraId="1FB9B7AF" w14:textId="20B8C8BD" w:rsidR="001E638E" w:rsidRPr="00B7648E" w:rsidRDefault="00B7648E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Spēja iegūt vērtību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komercdatiem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principiāli svarīga jebkurā konkurējošā vidē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Tomēr daudzveidība, apjoms un ātrums, kurā dati 2020.g. tiek radīti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var ierobežot vai bloķēt šos mēģinājumus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 3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ienās iemācieties, kā izmantot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proofErr w:type="spellStart"/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RStudio</w:t>
      </w:r>
      <w:proofErr w:type="spellEnd"/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 un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algoritmiskā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mācīšanās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element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mērķi automatizēt 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analīzi un pieņemt lēmumus, pamatojoties uz datiem, kas nāk par labu jūsu biznesam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3443F7AE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tēriņus, paredzot klientu izturēšanos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6CD9585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Izmantot grupēšanu 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DA3A1FB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ar </w:t>
      </w:r>
      <w:proofErr w:type="spellStart"/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rasmošanu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12CCFDFA" w:rsidR="00E2131F" w:rsidRPr="00B7648E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Anal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tiešsaistē kontrolētus eksperimentus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(</w:t>
      </w:r>
      <w:hyperlink r:id="rId6" w:history="1">
        <w:r w:rsidR="00E2131F" w:rsidRPr="00B764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t>A/B test</w:t>
        </w:r>
        <w:r w:rsidR="00783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t>ēšana</w:t>
        </w:r>
      </w:hyperlink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kas ļauj jums izveidot cēloņsakarību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47D0C4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ītiķiem, kas izmanto lielus datu apjomus, lai nonāktu pie noderīgiem 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105C821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&lt;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&gt; Dat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u analītiķiem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, risk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u analītiķiem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, dat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u apstrādes un analīzes speciālistiem un citiem profesionāļiem, kas izmanto lielus datu apjomus, lai nonāktu pie noderīgiem secinājumiem</w:t>
            </w:r>
            <w:r w:rsidRPr="00B7648E" w:rsidDel="00E2131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04F806C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&lt;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&gt; 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ītiķiem, kuri vēlas iegūt komerciālu vērtību no lieliem datu apjomiem</w:t>
            </w: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41645CAF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Cena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400 EUR</w:t>
            </w: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7AA8B7F9" w:rsidR="0098580A" w:rsidRPr="00B7648E" w:rsidRDefault="007836F2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Kur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17850FBB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ga</w:t>
            </w: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032A48E2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CE4FB4F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atkarībā no grupas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6252477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del w:id="0" w:author="Dmitrijs Kašs" w:date="2020-03-06T11:52:00Z">
              <w:r w:rsidDel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svarīgākais</w:delText>
              </w:r>
            </w:del>
            <w:ins w:id="1" w:author="Dmitrijs Kašs" w:date="2020-03-06T11:52:00Z">
              <w:r w:rsidR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obligāta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7F9E578C" w:rsidR="00B60045" w:rsidRPr="00B7648E" w:rsidRDefault="0082701B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hyperlink r:id="rId7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0812D8A" w14:textId="77777777" w:rsidR="00DD1DA4" w:rsidRPr="00B7648E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br w:type="page"/>
      </w:r>
    </w:p>
    <w:p w14:paraId="18598CA9" w14:textId="318D1BA6" w:rsidR="00272C21" w:rsidRPr="00B7648E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lastRenderedPageBreak/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48B17F37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Kass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2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analīzes un apstrādes</w:delText>
        </w:r>
      </w:del>
      <w:ins w:id="3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zinātnieku komandas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del w:id="4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analīzes un apstrādes </w:delText>
        </w:r>
      </w:del>
      <w:ins w:id="5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zinātnes 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vizualizāciju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valodu uzņēmumiem un studentiem Latvijas Universitātes Fizikas, matemātikas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optometrijas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aizraujas ar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datu analīzi un apstrādi un ar prieku dalās savā praktiskajā pieredzē un skaidro </w:t>
      </w:r>
      <w:bookmarkStart w:id="6" w:name="_GoBack"/>
      <w:bookmarkEnd w:id="6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sarežģītus jēdzienus vienkāršos veidos, kas 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6EE6207" w14:textId="1F0F0F2F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intakse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struktūras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cikl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vadības plūsm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R funkciju rakstīšan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3233A972" w14:textId="690BA597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Zināšanas par vispopulārākajām R paketēm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2F83A7B" w14:textId="11C54278" w:rsidR="005B3165" w:rsidRPr="00B7648E" w:rsidRDefault="008E5C7B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no k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onven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cionāliem un nekonvencionāliem datu avotiem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tostarp 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SQL dat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ubāzes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rasmošanas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7E83FC7" w14:textId="76B5C4B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 attīrīšana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3E36685" w14:textId="74D2F785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Tab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manipul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ācijas un savienojumi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5E0FA1C" w14:textId="640947C8" w:rsidR="005B3165" w:rsidRPr="00B7648E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Elegant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ācija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2E7F430" w14:textId="4DC91959" w:rsidR="005B3165" w:rsidRPr="00B7648E" w:rsidRDefault="00BF465D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Aprakstošā statistika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ticamības intervāli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skie sadalījumi un testi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78FC48F" w14:textId="53AC800B" w:rsidR="005B3165" w:rsidRPr="00B7648E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ējamā izpēte ar </w:t>
      </w:r>
      <w:proofErr w:type="spellStart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RMarkdown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17463BC" w14:textId="40161E19" w:rsidR="005B3165" w:rsidRPr="00BF465D" w:rsidRDefault="00A767F0" w:rsidP="00BF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utonom</w:t>
      </w:r>
      <w:r w:rsidR="00BF465D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ā R skriptu izpilde ieplānotajā laikā</w:t>
      </w:r>
      <w:r w:rsidR="005B3165" w:rsidRP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F84CBBA" w14:textId="7B5B6719" w:rsidR="00B60045" w:rsidRPr="00B7648E" w:rsidRDefault="00BF4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5A31CF39" w:rsidR="00B60045" w:rsidRPr="00B7648E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bezmaksas atklāta pirmkoda pr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ogramm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valoda un vide, kas, līdz ar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Python</w:t>
      </w:r>
      <w:proofErr w:type="spellEnd"/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kļuvusi par nozares standartu datu analīzei un apstrādei un algoritmiskajai mācīšanai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R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RStudio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kopā piedāvā lieliskus instrumentus plašam biznesa un akadēmisko vajadzību klāstam no pētošās datu analīzes,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ējamās izpētes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statisti</w:t>
      </w:r>
      <w:r w:rsidR="00BF465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algoritmiskās mācīšanās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automat</w:t>
      </w:r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izētās datu apstrādes un </w:t>
      </w:r>
      <w:proofErr w:type="spellStart"/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rasmošanas</w:t>
      </w:r>
      <w:proofErr w:type="spellEnd"/>
      <w:r w:rsidR="00FB212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līdz interaktīvu atskaišu sastādīšanai un tīmekļa aplikācijām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046FF6C" w14:textId="48D576B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4+?</w:t>
      </w:r>
    </w:p>
    <w:p w14:paraId="4EC1B5F7" w14:textId="404E2C05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486047F1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jums ir vajadzīgs 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32685274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Saturs var tikt pielāgots jūsu vajadzībām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1966CAD0" w14:textId="1AC440C4" w:rsidR="00B60045" w:rsidRPr="00B7648E" w:rsidRDefault="00087941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Atsauksmes</w:t>
      </w:r>
    </w:p>
    <w:p w14:paraId="377FA9F1" w14:textId="781982DF" w:rsidR="00B60045" w:rsidRPr="00B7648E" w:rsidRDefault="00087941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Kurss par datu analīzi 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vizualizāciju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150+ b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iznesa pārstāvjiem un ir guvis cildinošas atsauksmes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8152925" w14:textId="77777777" w:rsidR="004D2F05" w:rsidRPr="00B7648E" w:rsidRDefault="0082701B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sectPr w:rsidR="004D2F05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8E"/>
    <w:rsid w:val="000065C9"/>
    <w:rsid w:val="00087941"/>
    <w:rsid w:val="00167171"/>
    <w:rsid w:val="001923B9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4D0B8D"/>
    <w:rsid w:val="005B3165"/>
    <w:rsid w:val="00641FC5"/>
    <w:rsid w:val="006740C6"/>
    <w:rsid w:val="007836F2"/>
    <w:rsid w:val="007A2738"/>
    <w:rsid w:val="007E40FF"/>
    <w:rsid w:val="0082701B"/>
    <w:rsid w:val="008A1151"/>
    <w:rsid w:val="008E5C7B"/>
    <w:rsid w:val="008E6143"/>
    <w:rsid w:val="009572E6"/>
    <w:rsid w:val="0098580A"/>
    <w:rsid w:val="009F54E0"/>
    <w:rsid w:val="00A43054"/>
    <w:rsid w:val="00A767F0"/>
    <w:rsid w:val="00B450AE"/>
    <w:rsid w:val="00B570FF"/>
    <w:rsid w:val="00B60045"/>
    <w:rsid w:val="00B7648E"/>
    <w:rsid w:val="00B92058"/>
    <w:rsid w:val="00BF465D"/>
    <w:rsid w:val="00C92DE7"/>
    <w:rsid w:val="00DC3D2C"/>
    <w:rsid w:val="00DD1DA4"/>
    <w:rsid w:val="00DE5F90"/>
    <w:rsid w:val="00E14E82"/>
    <w:rsid w:val="00E17054"/>
    <w:rsid w:val="00E2131F"/>
    <w:rsid w:val="00EC4A08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4321/cour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br.org/2017/09/the-surprising-power-of-online-experimen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E553-A345-414F-8761-A6152993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8</cp:revision>
  <dcterms:created xsi:type="dcterms:W3CDTF">2020-03-05T16:05:00Z</dcterms:created>
  <dcterms:modified xsi:type="dcterms:W3CDTF">2020-03-06T09:54:00Z</dcterms:modified>
</cp:coreProperties>
</file>