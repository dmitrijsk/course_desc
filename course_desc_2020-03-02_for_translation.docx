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8EAC" w14:textId="77777777" w:rsidR="001E638E" w:rsidRPr="00347AC8" w:rsidRDefault="001E638E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  <w:t>Data-driven decision making and automation with R</w:t>
      </w:r>
    </w:p>
    <w:p w14:paraId="272A6036" w14:textId="44BB323B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15-17, April and 20-22, May</w:t>
      </w:r>
      <w:r w:rsidRPr="00347A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br/>
      </w:r>
    </w:p>
    <w:p w14:paraId="1FB9B7AF" w14:textId="231FFE3C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Ability to extract value from business data is crucial in any competitive environment. However, the variety, volume and velocity at which data is being generated in 2020 may limit or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block</w:t>
      </w:r>
      <w:r w:rsidR="00EC4A0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these attempts. In 3 days learn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how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employ R programming language, RStudio, statistics and the elements of machine learning to automate data analysis and arrive at data-driven decision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that benefit your business.</w:t>
      </w:r>
    </w:p>
    <w:p w14:paraId="32C873AA" w14:textId="2B90B445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will learn:</w:t>
      </w:r>
    </w:p>
    <w:p w14:paraId="420ECE8D" w14:textId="5F6FE3C3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isualize large volumes of data and explore it with simple yet powerful statistical techniques.</w:t>
      </w:r>
    </w:p>
    <w:p w14:paraId="200F798F" w14:textId="5B443318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ptimize budget spending by predicting customer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behaviour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0A4CEC96" w14:textId="7B60C38B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utomate complex analysis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from 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data import to 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creation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of PDF/HTML reports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70B9BFF8" w14:textId="730E5C5E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 clustering for marketing analytics.</w:t>
      </w:r>
    </w:p>
    <w:p w14:paraId="41A7D00D" w14:textId="11F8D641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Optimize investment decisions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with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diversification.</w:t>
      </w:r>
    </w:p>
    <w:p w14:paraId="67082164" w14:textId="6A19C0B0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Automate </w:t>
      </w:r>
      <w:ins w:id="0" w:author="Dmitrijs Kašs" w:date="2020-03-06T00:06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competitor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collection with web scraping.</w:t>
      </w:r>
    </w:p>
    <w:p w14:paraId="5C569346" w14:textId="25FE7DA9" w:rsidR="00986B41" w:rsidRPr="00347AC8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bookmarkStart w:id="1" w:name="_GoBack"/>
      <w:bookmarkEnd w:id="1"/>
      <w:del w:id="2" w:author="Dmitrijs Kašs" w:date="2020-03-06T00:08:00Z">
        <w:r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Analyse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online controlled experiments (</w:delText>
        </w:r>
        <w:r w:rsidR="00986B41" w:rsidDel="00986B41">
          <w:fldChar w:fldCharType="begin"/>
        </w:r>
        <w:r w:rsidR="00986B41" w:rsidDel="00986B41">
          <w:delInstrText xml:space="preserve"> HYPERLINK "https://hbr.org/2017/09/the-surprising-power-of-online-experiments" </w:delInstrText>
        </w:r>
        <w:r w:rsidR="00986B41" w:rsidDel="00986B41">
          <w:fldChar w:fldCharType="separate"/>
        </w:r>
        <w:r w:rsidR="00E2131F" w:rsidRPr="00347AC8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A/B testing</w:delText>
        </w:r>
        <w:r w:rsidR="00986B41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) that allow 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you to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establis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 a causal relationship.</w:delText>
        </w:r>
      </w:del>
      <w:ins w:id="3" w:author="Dmitrijs Kašs" w:date="2020-03-06T00:07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Increase con</w:t>
        </w:r>
      </w:ins>
      <w:ins w:id="4" w:author="Dmitrijs Kašs" w:date="2020-03-06T00:08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version rate of your website with </w:t>
        </w:r>
        <w:r w:rsidR="00986B41">
          <w:fldChar w:fldCharType="begin"/>
        </w:r>
        <w:r w:rsidR="00986B41">
          <w:instrText xml:space="preserve"> HYPERLINK "https://hbr.org/2017/09/the-surprising-power-of-online-experiments" </w:instrText>
        </w:r>
        <w:r w:rsidR="00986B41">
          <w:fldChar w:fldCharType="separate"/>
        </w:r>
        <w:r w:rsidR="00986B41" w:rsidRPr="00347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A/B testing</w:t>
        </w:r>
        <w:r w:rsidR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4F0A1859" w14:textId="22B619E8" w:rsidR="001E638E" w:rsidRPr="00347AC8" w:rsidRDefault="00E2131F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1E638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void being fooled by randomness.</w:t>
      </w:r>
    </w:p>
    <w:p w14:paraId="45593647" w14:textId="5728FD26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14:paraId="10E30C44" w14:textId="77777777" w:rsidTr="0098580A">
        <w:tc>
          <w:tcPr>
            <w:tcW w:w="2695" w:type="dxa"/>
          </w:tcPr>
          <w:p w14:paraId="0EE54FD6" w14:textId="08C56435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Who is this course for?</w:t>
            </w:r>
            <w:r w:rsidRPr="0017189B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71C0B6A6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Analysts using high volumes of data to arrive at useful business conclusions.</w:t>
            </w:r>
          </w:p>
        </w:tc>
      </w:tr>
      <w:tr w:rsidR="0098580A" w14:paraId="4953A1DA" w14:textId="77777777" w:rsidTr="00A43054">
        <w:tc>
          <w:tcPr>
            <w:tcW w:w="2695" w:type="dxa"/>
          </w:tcPr>
          <w:p w14:paraId="2AD923AD" w14:textId="10FE59BD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73A797D" w14:textId="52E7E32F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&lt;OR&gt; </w:t>
            </w: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Data analysts, risk analysts, data scientists and other professionals using high volumes of data to arrive at useful conclusions</w:t>
            </w:r>
            <w:r w:rsidRPr="0017189B" w:rsidDel="00E2131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98580A" w14:paraId="7B17F925" w14:textId="77777777" w:rsidTr="00A43054">
        <w:tc>
          <w:tcPr>
            <w:tcW w:w="2695" w:type="dxa"/>
          </w:tcPr>
          <w:p w14:paraId="2A10EE2F" w14:textId="24B1026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68E45C8" w14:textId="279C9BBA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&lt;OR&gt; Analysts willing to extract business value from high volumes of data</w:t>
            </w:r>
          </w:p>
        </w:tc>
      </w:tr>
      <w:tr w:rsidR="0098580A" w14:paraId="780833A7" w14:textId="77777777" w:rsidTr="00A43054">
        <w:tc>
          <w:tcPr>
            <w:tcW w:w="2695" w:type="dxa"/>
          </w:tcPr>
          <w:p w14:paraId="3C96ADEA" w14:textId="74FDC246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Course 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format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B9AADBD" w14:textId="45C3CEF1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3 full days, instructor-led</w:t>
            </w:r>
          </w:p>
        </w:tc>
      </w:tr>
      <w:tr w:rsidR="0098580A" w14:paraId="6A996155" w14:textId="77777777" w:rsidTr="00A43054">
        <w:tc>
          <w:tcPr>
            <w:tcW w:w="2695" w:type="dxa"/>
          </w:tcPr>
          <w:p w14:paraId="6E0D37D9" w14:textId="60C6F2C4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Practice-theory split:</w:t>
            </w:r>
          </w:p>
        </w:tc>
        <w:tc>
          <w:tcPr>
            <w:tcW w:w="6321" w:type="dxa"/>
          </w:tcPr>
          <w:p w14:paraId="0C246091" w14:textId="2A2EEA8F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80% practice and 20% theory</w:t>
            </w:r>
          </w:p>
        </w:tc>
      </w:tr>
      <w:tr w:rsidR="0098580A" w14:paraId="4B7C81DA" w14:textId="77777777" w:rsidTr="00A43054">
        <w:tc>
          <w:tcPr>
            <w:tcW w:w="2695" w:type="dxa"/>
          </w:tcPr>
          <w:p w14:paraId="1FFFD945" w14:textId="2103289D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Size of the group:</w:t>
            </w:r>
          </w:p>
        </w:tc>
        <w:tc>
          <w:tcPr>
            <w:tcW w:w="6321" w:type="dxa"/>
          </w:tcPr>
          <w:p w14:paraId="353EF652" w14:textId="64E93C13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Up to 10 persons</w:t>
            </w:r>
          </w:p>
        </w:tc>
      </w:tr>
      <w:tr w:rsidR="0098580A" w14:paraId="76AAC313" w14:textId="77777777" w:rsidTr="00A43054">
        <w:tc>
          <w:tcPr>
            <w:tcW w:w="2695" w:type="dxa"/>
          </w:tcPr>
          <w:p w14:paraId="728F0B95" w14:textId="4A38B463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Price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400 EUR</w:t>
            </w:r>
          </w:p>
        </w:tc>
      </w:tr>
      <w:tr w:rsidR="0098580A" w14:paraId="66F98022" w14:textId="77777777" w:rsidTr="00A43054">
        <w:tc>
          <w:tcPr>
            <w:tcW w:w="2695" w:type="dxa"/>
          </w:tcPr>
          <w:p w14:paraId="055C9F27" w14:textId="24432CEE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Where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4A73E8D9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Riga</w:t>
            </w:r>
          </w:p>
        </w:tc>
      </w:tr>
      <w:tr w:rsidR="0098580A" w14:paraId="7C1E3D84" w14:textId="77777777" w:rsidTr="00A43054">
        <w:tc>
          <w:tcPr>
            <w:tcW w:w="2695" w:type="dxa"/>
          </w:tcPr>
          <w:p w14:paraId="557C3270" w14:textId="63A147DC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Language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62B293B8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English, Latvian or Russian, depending on the group</w:t>
            </w:r>
          </w:p>
        </w:tc>
      </w:tr>
      <w:tr w:rsidR="0098580A" w14:paraId="065DE231" w14:textId="77777777" w:rsidTr="00A43054">
        <w:tc>
          <w:tcPr>
            <w:tcW w:w="2695" w:type="dxa"/>
          </w:tcPr>
          <w:p w14:paraId="7CAB3A6E" w14:textId="77777777" w:rsidR="0098580A" w:rsidRPr="00FB58B3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Prerequisites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  <w:p w14:paraId="4F9FFB23" w14:textId="77777777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477248C1" w14:textId="77D9EC7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xperience in analysing high volumes of data in Excel or any other tool. Prior experience in programming is an advantage, but not </w:t>
            </w:r>
            <w:r w:rsidR="007E40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essential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.</w:t>
            </w:r>
          </w:p>
        </w:tc>
      </w:tr>
    </w:tbl>
    <w:p w14:paraId="5A846DAD" w14:textId="2149E1EE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6D3F97BC" w14:textId="77777777" w:rsidR="00B60045" w:rsidRPr="00347AC8" w:rsidRDefault="00986B41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" w:anchor="book" w:history="1">
        <w:r w:rsidR="00B60045" w:rsidRPr="00347AC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Book now.</w:t>
        </w:r>
      </w:hyperlink>
    </w:p>
    <w:p w14:paraId="10812D8A" w14:textId="77777777" w:rsidR="00DD1DA4" w:rsidRDefault="00DD1DA4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br w:type="page"/>
      </w:r>
    </w:p>
    <w:p w14:paraId="18598CA9" w14:textId="4141B31D" w:rsidR="00272C21" w:rsidRPr="00347AC8" w:rsidRDefault="00272C21" w:rsidP="00272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lastRenderedPageBreak/>
        <w:t>Instructor</w:t>
      </w:r>
    </w:p>
    <w:p w14:paraId="7ABF5024" w14:textId="52F54A78" w:rsidR="00B450A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Kass,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head of data science at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Creamfinance</w:t>
      </w:r>
      <w:r w:rsidR="005B316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and an independent data science consultant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.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is also </w:t>
      </w:r>
      <w:r w:rsidR="00B6004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regularly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teaching data analysis and visualization with R programming language for businesses and students at </w:t>
      </w:r>
      <w:r w:rsidR="00B450A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Physics, Mathematics and Optometry faculty of Latvian University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 Dmitrijs is passionate about data science and enjoys sharing his practical experience and explaining complex concepts in simple ways that lead to understanding.</w:t>
      </w:r>
    </w:p>
    <w:p w14:paraId="4DA99DA9" w14:textId="7F48476E" w:rsidR="005B3165" w:rsidRPr="00347AC8" w:rsidRDefault="005B3165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Skills you will acquire</w:t>
      </w:r>
    </w:p>
    <w:p w14:paraId="76EE6207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 syntax, data structures, loops, control flow, writing R functions.</w:t>
      </w:r>
    </w:p>
    <w:p w14:paraId="3233A972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Knowledge about the most popular R packages.</w:t>
      </w:r>
    </w:p>
    <w:p w14:paraId="02F83A7B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import from conventional and unconventional data sources, including SQL database and web scraping.</w:t>
      </w:r>
    </w:p>
    <w:p w14:paraId="07E83FC7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cleaning.</w:t>
      </w:r>
    </w:p>
    <w:p w14:paraId="73E36685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Table manipulations and joins.</w:t>
      </w:r>
    </w:p>
    <w:p w14:paraId="75E0FA1C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Elegant visualization.</w:t>
      </w:r>
    </w:p>
    <w:p w14:paraId="52E7F430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Descriptive statistics, confidence intervals, statistical distributions and tests.</w:t>
      </w:r>
    </w:p>
    <w:p w14:paraId="278FC48F" w14:textId="46C021EB" w:rsidR="005B3165" w:rsidRPr="00347AC8" w:rsidRDefault="006740C6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Reproducible research with 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RMarkdown.</w:t>
      </w:r>
    </w:p>
    <w:p w14:paraId="517463BC" w14:textId="0386769D" w:rsidR="005B3165" w:rsidRPr="00347AC8" w:rsidRDefault="00A76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utonomous execution of R scripts at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s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chedul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ed 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time.</w:t>
      </w:r>
    </w:p>
    <w:p w14:paraId="2F84CBBA" w14:textId="77777777" w:rsidR="00B60045" w:rsidRPr="00347AC8" w:rsidRDefault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Why R?</w:t>
      </w:r>
    </w:p>
    <w:p w14:paraId="14886994" w14:textId="77777777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 is a free open-source programming language and an environment that, along with Python, has become an industry standard for data science and machine learning. R and RStudio together offer great tools for a broad range of business and academic needs: from exploratory data analysis, reproducible research, statistics, machine learning, automated data processing and web scraping to building interactive reports and web applications.</w:t>
      </w:r>
    </w:p>
    <w:p w14:paraId="5046FF6C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Are you a group of 4+?</w:t>
      </w:r>
    </w:p>
    <w:p w14:paraId="4EC1B5F7" w14:textId="77777777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may be organized on a different day at your premises.</w:t>
      </w:r>
    </w:p>
    <w:p w14:paraId="786E958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Do you need a different topic, venue or date?</w:t>
      </w:r>
    </w:p>
    <w:p w14:paraId="456A485C" w14:textId="56EFC498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content may be tailored to your needs - please send a description of topics you would like to cover 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using this form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1966CAD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Testimonials</w:t>
      </w:r>
    </w:p>
    <w:p w14:paraId="377FA9F1" w14:textId="6E3DF688" w:rsidR="00B60045" w:rsidRPr="00A43054" w:rsidRDefault="00B60045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on data analysis and visualization with R on 150+ business representatives and earned honourable reviews.</w:t>
      </w:r>
    </w:p>
    <w:p w14:paraId="28152925" w14:textId="77777777" w:rsidR="004D2F05" w:rsidRPr="00A43054" w:rsidRDefault="00986B41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sectPr w:rsidR="004D2F05" w:rsidRPr="00A4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167171"/>
    <w:rsid w:val="001923B9"/>
    <w:rsid w:val="001D63C7"/>
    <w:rsid w:val="001E638E"/>
    <w:rsid w:val="00272C21"/>
    <w:rsid w:val="002B5374"/>
    <w:rsid w:val="00347AC8"/>
    <w:rsid w:val="003A3C65"/>
    <w:rsid w:val="003B7ADA"/>
    <w:rsid w:val="004D0B8D"/>
    <w:rsid w:val="005B3165"/>
    <w:rsid w:val="00641FC5"/>
    <w:rsid w:val="006740C6"/>
    <w:rsid w:val="007A2738"/>
    <w:rsid w:val="007E40FF"/>
    <w:rsid w:val="008A1151"/>
    <w:rsid w:val="008E6143"/>
    <w:rsid w:val="009572E6"/>
    <w:rsid w:val="0098580A"/>
    <w:rsid w:val="00986B41"/>
    <w:rsid w:val="00A43054"/>
    <w:rsid w:val="00A767F0"/>
    <w:rsid w:val="00B450AE"/>
    <w:rsid w:val="00B570FF"/>
    <w:rsid w:val="00B60045"/>
    <w:rsid w:val="00BB4917"/>
    <w:rsid w:val="00C92DE7"/>
    <w:rsid w:val="00D42A5B"/>
    <w:rsid w:val="00DC3D2C"/>
    <w:rsid w:val="00DD1DA4"/>
    <w:rsid w:val="00DE5F90"/>
    <w:rsid w:val="00E14E82"/>
    <w:rsid w:val="00E2131F"/>
    <w:rsid w:val="00EC4A08"/>
    <w:rsid w:val="00F4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chartTrackingRefBased/>
  <w15:docId w15:val="{B91435BD-749B-4917-8BEE-EDBC44E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7A2D-92BA-4FEC-8FAE-DADE4A88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Dmitrijs	Kašs</cp:lastModifiedBy>
  <cp:revision>11</cp:revision>
  <dcterms:created xsi:type="dcterms:W3CDTF">2020-03-05T14:28:00Z</dcterms:created>
  <dcterms:modified xsi:type="dcterms:W3CDTF">2020-03-05T22:08:00Z</dcterms:modified>
</cp:coreProperties>
</file>