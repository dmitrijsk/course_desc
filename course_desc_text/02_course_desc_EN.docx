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8EAC" w14:textId="77777777" w:rsidR="001E638E" w:rsidRPr="00347AC8" w:rsidRDefault="001E638E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  <w:t>Data-driven decision making and automation with R</w:t>
      </w:r>
    </w:p>
    <w:p w14:paraId="272A6036" w14:textId="16273B00" w:rsidR="001E638E" w:rsidRPr="00347AC8" w:rsidRDefault="00B574A2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0" w:author="Dmitrijs Kašs" w:date="2020-03-10T16:54:00Z">
        <w:r w:rsidRPr="00B574A2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eastAsia="en-GB"/>
          </w:rPr>
          <w:t>4-6, May and 20-22, May</w:t>
        </w:r>
      </w:ins>
      <w:del w:id="1" w:author="Dmitrijs Kašs" w:date="2020-03-10T16:54:00Z">
        <w:r w:rsidR="001E638E" w:rsidRPr="00347AC8" w:rsidDel="00B574A2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eastAsia="en-GB"/>
          </w:rPr>
          <w:delText>15-17, April and 20-22, May</w:delText>
        </w:r>
        <w:r w:rsidR="001E638E" w:rsidRPr="00347AC8" w:rsidDel="00B574A2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eastAsia="en-GB"/>
          </w:rPr>
          <w:br/>
        </w:r>
      </w:del>
    </w:p>
    <w:p w14:paraId="1FB9B7AF" w14:textId="231FFE3C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Ability to extract value from business data is crucial in any competitive environment. However, the variety, volume and velocity at which data is being generated in 2020 may limit or 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block</w:t>
      </w:r>
      <w:r w:rsidR="00EC4A0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these attempts. In 3 days learn 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how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employ R programming language, RStudio, statistics and the elements of machine learning to automate data analysis and arrive at data-driven decision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that benefit your business.</w:t>
      </w:r>
    </w:p>
    <w:p w14:paraId="32C873AA" w14:textId="2B90B445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will learn:</w:t>
      </w:r>
    </w:p>
    <w:p w14:paraId="420ECE8D" w14:textId="5F6FE3C3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V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isualize large volumes of data and explore it with simple yet powerful statistical techniques.</w:t>
      </w:r>
    </w:p>
    <w:p w14:paraId="200F798F" w14:textId="5B443318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ptimize budget spending by predicting customer </w:t>
      </w:r>
      <w:r w:rsidR="00347AC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behaviour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0A4CEC96" w14:textId="7B60C38B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utomate complex analysis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from 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data import to </w:t>
      </w: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creation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of PDF/HTML reports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70B9BFF8" w14:textId="730E5C5E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 clustering for marketing analytics.</w:t>
      </w:r>
    </w:p>
    <w:p w14:paraId="41A7D00D" w14:textId="11F8D641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Optimize investment decisions </w:t>
      </w:r>
      <w:r w:rsidR="00347AC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with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diversification.</w:t>
      </w:r>
    </w:p>
    <w:p w14:paraId="67082164" w14:textId="6A19C0B0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Automate </w:t>
      </w:r>
      <w:ins w:id="2" w:author="Dmitrijs Kašs" w:date="2020-03-06T00:06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competitor </w:t>
        </w:r>
      </w:ins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 collection with web scraping.</w:t>
      </w:r>
    </w:p>
    <w:p w14:paraId="5C569346" w14:textId="25FE7DA9" w:rsidR="00986B41" w:rsidRPr="00347AC8" w:rsidRDefault="00347AC8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3" w:author="Dmitrijs Kašs" w:date="2020-03-06T00:08:00Z">
        <w:r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Analyse 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online controlled experiments (</w:delText>
        </w:r>
        <w:r w:rsidR="00986B41" w:rsidDel="00986B41">
          <w:fldChar w:fldCharType="begin"/>
        </w:r>
        <w:r w:rsidR="00986B41" w:rsidDel="00986B41">
          <w:delInstrText xml:space="preserve"> HYPERLINK "https://hbr.org/2017/09/the-surprising-power-of-online-experiments" </w:delInstrText>
        </w:r>
        <w:r w:rsidR="00986B41" w:rsidDel="00986B41">
          <w:fldChar w:fldCharType="separate"/>
        </w:r>
        <w:r w:rsidR="00E2131F" w:rsidRPr="00347AC8" w:rsidDel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A/B testing</w:delText>
        </w:r>
        <w:r w:rsidR="00986B41" w:rsidDel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) that allow </w:delText>
        </w:r>
        <w:r w:rsidR="00F46A53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you to 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establis</w:delText>
        </w:r>
        <w:r w:rsidR="00F46A53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h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 a causal relationship.</w:delText>
        </w:r>
      </w:del>
      <w:ins w:id="4" w:author="Dmitrijs Kašs" w:date="2020-03-06T00:07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Increase con</w:t>
        </w:r>
      </w:ins>
      <w:ins w:id="5" w:author="Dmitrijs Kašs" w:date="2020-03-06T00:08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version rate of your website with </w:t>
        </w:r>
        <w:r w:rsidR="00986B41">
          <w:fldChar w:fldCharType="begin"/>
        </w:r>
        <w:r w:rsidR="00986B41">
          <w:instrText xml:space="preserve"> HYPERLINK "https://hbr.org/2017/09/the-surprising-power-of-online-experiments" </w:instrText>
        </w:r>
        <w:r w:rsidR="00986B41">
          <w:fldChar w:fldCharType="separate"/>
        </w:r>
        <w:r w:rsidR="00986B41" w:rsidRPr="00347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A/B testing</w:t>
        </w:r>
        <w:r w:rsidR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.</w:t>
        </w:r>
      </w:ins>
    </w:p>
    <w:p w14:paraId="4F0A1859" w14:textId="72A8D927" w:rsidR="001E638E" w:rsidRPr="00347AC8" w:rsidRDefault="00AC24FA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bookmarkStart w:id="6" w:name="_GoBack"/>
      <w:ins w:id="7" w:author="Dmitrijs Kašs" w:date="2020-03-12T14:51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Estimate uncertainty and </w:t>
        </w:r>
      </w:ins>
      <w:ins w:id="8" w:author="Dmitrijs Kašs" w:date="2020-03-12T14:52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val="en-US" w:eastAsia="en-GB"/>
          </w:rPr>
          <w:t xml:space="preserve">distinguish </w:t>
        </w:r>
      </w:ins>
      <w:ins w:id="9" w:author="Dmitrijs Kašs" w:date="2020-03-12T14:53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val="en-US" w:eastAsia="en-GB"/>
          </w:rPr>
          <w:t>statistically significant effects from random effects.</w:t>
        </w:r>
      </w:ins>
      <w:bookmarkEnd w:id="6"/>
      <w:del w:id="10" w:author="Dmitrijs Kašs" w:date="2020-03-12T14:53:00Z">
        <w:r w:rsidR="00E2131F" w:rsidRPr="00347AC8" w:rsidDel="00AC24FA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A</w:delText>
        </w:r>
        <w:r w:rsidR="001E638E" w:rsidRPr="00347AC8" w:rsidDel="00AC24FA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void being fooled by randomness.</w:delText>
        </w:r>
      </w:del>
    </w:p>
    <w:p w14:paraId="45593647" w14:textId="5728FD26" w:rsidR="0098580A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14:paraId="10E30C44" w14:textId="77777777" w:rsidTr="0098580A">
        <w:tc>
          <w:tcPr>
            <w:tcW w:w="2695" w:type="dxa"/>
          </w:tcPr>
          <w:p w14:paraId="0EE54FD6" w14:textId="08C56435" w:rsidR="0098580A" w:rsidRPr="0017189B" w:rsidRDefault="0098580A" w:rsidP="0098580A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Who is this course for?</w:t>
            </w:r>
            <w:r w:rsidRPr="0017189B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50D7E85C" w:rsidR="0098580A" w:rsidRPr="0017189B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Analysts using high volumes of data to arrive at </w:t>
            </w:r>
            <w:ins w:id="11" w:author="Dmitrijs Kašs" w:date="2020-03-10T15:30:00Z">
              <w:r w:rsidR="00255A7A" w:rsidRPr="00255A7A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>value-adding</w:t>
              </w:r>
            </w:ins>
            <w:del w:id="12" w:author="Dmitrijs Kašs" w:date="2020-03-10T15:30:00Z">
              <w:r w:rsidRPr="0017189B" w:rsidDel="00255A7A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 xml:space="preserve">useful </w:delText>
              </w:r>
            </w:del>
            <w:ins w:id="13" w:author="Dmitrijs Kašs" w:date="2020-03-10T15:30:00Z">
              <w:r w:rsidR="00255A7A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t xml:space="preserve"> </w:t>
              </w:r>
            </w:ins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business conclusions.</w:t>
            </w:r>
          </w:p>
        </w:tc>
      </w:tr>
      <w:tr w:rsidR="0098580A" w14:paraId="4953A1DA" w14:textId="77777777" w:rsidTr="00A43054">
        <w:tc>
          <w:tcPr>
            <w:tcW w:w="2695" w:type="dxa"/>
          </w:tcPr>
          <w:p w14:paraId="2AD923AD" w14:textId="10FE59BD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673A797D" w14:textId="1AC74652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del w:id="14" w:author="Dmitrijs Kašs" w:date="2020-03-06T16:18:00Z">
              <w:r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 xml:space="preserve">&lt;OR&gt; </w:delText>
              </w:r>
              <w:r w:rsidRPr="0017189B"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 xml:space="preserve">Data analysts, risk analysts, data scientists and other professionals using high volumes of data to arrive at useful conclusions </w:delText>
              </w:r>
            </w:del>
          </w:p>
        </w:tc>
      </w:tr>
      <w:tr w:rsidR="0098580A" w14:paraId="7B17F925" w14:textId="77777777" w:rsidTr="00A43054">
        <w:tc>
          <w:tcPr>
            <w:tcW w:w="2695" w:type="dxa"/>
          </w:tcPr>
          <w:p w14:paraId="2A10EE2F" w14:textId="24B1026B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668E45C8" w14:textId="0A04C88C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del w:id="15" w:author="Dmitrijs Kašs" w:date="2020-03-06T16:18:00Z">
              <w:r w:rsidRPr="0017189B"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>&lt;OR&gt; Analysts willing to extract business value from high volumes of data</w:delText>
              </w:r>
            </w:del>
          </w:p>
        </w:tc>
      </w:tr>
      <w:tr w:rsidR="0098580A" w14:paraId="780833A7" w14:textId="77777777" w:rsidTr="00A43054">
        <w:tc>
          <w:tcPr>
            <w:tcW w:w="2695" w:type="dxa"/>
          </w:tcPr>
          <w:p w14:paraId="3C96ADEA" w14:textId="74FDC246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Course </w:t>
            </w: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format</w:t>
            </w:r>
            <w:r w:rsidRPr="0017189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6321" w:type="dxa"/>
          </w:tcPr>
          <w:p w14:paraId="7B9AADBD" w14:textId="45C3CEF1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3 full days, instructor-led</w:t>
            </w:r>
          </w:p>
        </w:tc>
      </w:tr>
      <w:tr w:rsidR="0098580A" w14:paraId="6A996155" w14:textId="77777777" w:rsidTr="00A43054">
        <w:tc>
          <w:tcPr>
            <w:tcW w:w="2695" w:type="dxa"/>
          </w:tcPr>
          <w:p w14:paraId="6E0D37D9" w14:textId="60C6F2C4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Practice-theory split:</w:t>
            </w:r>
          </w:p>
        </w:tc>
        <w:tc>
          <w:tcPr>
            <w:tcW w:w="6321" w:type="dxa"/>
          </w:tcPr>
          <w:p w14:paraId="0C246091" w14:textId="2A2EEA8F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80% practice and 20% theory</w:t>
            </w:r>
          </w:p>
        </w:tc>
      </w:tr>
      <w:tr w:rsidR="0098580A" w14:paraId="4B7C81DA" w14:textId="77777777" w:rsidTr="00A43054">
        <w:tc>
          <w:tcPr>
            <w:tcW w:w="2695" w:type="dxa"/>
          </w:tcPr>
          <w:p w14:paraId="1FFFD945" w14:textId="2103289D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Size of the group:</w:t>
            </w:r>
          </w:p>
        </w:tc>
        <w:tc>
          <w:tcPr>
            <w:tcW w:w="6321" w:type="dxa"/>
          </w:tcPr>
          <w:p w14:paraId="353EF652" w14:textId="64E93C13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Up to 10 persons</w:t>
            </w:r>
          </w:p>
        </w:tc>
      </w:tr>
      <w:tr w:rsidR="0098580A" w14:paraId="76AAC313" w14:textId="77777777" w:rsidTr="00A43054">
        <w:tc>
          <w:tcPr>
            <w:tcW w:w="2695" w:type="dxa"/>
          </w:tcPr>
          <w:p w14:paraId="728F0B95" w14:textId="4A38B463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Price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6321" w:type="dxa"/>
          </w:tcPr>
          <w:p w14:paraId="74BC4B89" w14:textId="2C864405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400 EUR</w:t>
            </w:r>
          </w:p>
        </w:tc>
      </w:tr>
      <w:tr w:rsidR="0098580A" w14:paraId="66F98022" w14:textId="77777777" w:rsidTr="00A43054">
        <w:tc>
          <w:tcPr>
            <w:tcW w:w="2695" w:type="dxa"/>
          </w:tcPr>
          <w:p w14:paraId="055C9F27" w14:textId="24432CEE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Where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</w:tc>
        <w:tc>
          <w:tcPr>
            <w:tcW w:w="6321" w:type="dxa"/>
          </w:tcPr>
          <w:p w14:paraId="4D523CF6" w14:textId="4A73E8D9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Riga</w:t>
            </w:r>
          </w:p>
        </w:tc>
      </w:tr>
      <w:tr w:rsidR="0098580A" w14:paraId="7C1E3D84" w14:textId="77777777" w:rsidTr="00A43054">
        <w:tc>
          <w:tcPr>
            <w:tcW w:w="2695" w:type="dxa"/>
          </w:tcPr>
          <w:p w14:paraId="557C3270" w14:textId="63A147DC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Language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62B293B8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English, Latvian or Russian, depending on the group</w:t>
            </w:r>
          </w:p>
        </w:tc>
      </w:tr>
      <w:tr w:rsidR="0098580A" w14:paraId="065DE231" w14:textId="77777777" w:rsidTr="00A43054">
        <w:tc>
          <w:tcPr>
            <w:tcW w:w="2695" w:type="dxa"/>
          </w:tcPr>
          <w:p w14:paraId="7CAB3A6E" w14:textId="77777777" w:rsidR="0098580A" w:rsidRPr="00FB58B3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Prerequisites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  <w:p w14:paraId="4F9FFB23" w14:textId="77777777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477248C1" w14:textId="77D9EC7B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</w:t>
            </w:r>
            <w:r w:rsidRPr="00DC3D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xperience in analysing high volumes of data in Excel or any other tool. Prior experience in programming is an advantage, but not </w:t>
            </w:r>
            <w:r w:rsidR="007E40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essential</w:t>
            </w:r>
            <w:r w:rsidRPr="00DC3D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.</w:t>
            </w:r>
          </w:p>
        </w:tc>
      </w:tr>
    </w:tbl>
    <w:p w14:paraId="5A846DAD" w14:textId="2149E1EE" w:rsidR="0098580A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14:paraId="6D3F97BC" w14:textId="77777777" w:rsidR="00B60045" w:rsidRPr="00347AC8" w:rsidRDefault="00AC24FA" w:rsidP="00B60045">
      <w:pPr>
        <w:spacing w:before="225" w:after="3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" w:anchor="book" w:history="1">
        <w:r w:rsidR="00B60045" w:rsidRPr="00347AC8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Book now.</w:t>
        </w:r>
      </w:hyperlink>
    </w:p>
    <w:p w14:paraId="10812D8A" w14:textId="77777777" w:rsidR="00DD1DA4" w:rsidRDefault="00DD1DA4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br w:type="page"/>
      </w:r>
    </w:p>
    <w:p w14:paraId="18598CA9" w14:textId="4141B31D" w:rsidR="00272C21" w:rsidRPr="00347AC8" w:rsidRDefault="00272C21" w:rsidP="00272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lastRenderedPageBreak/>
        <w:t>Instructor</w:t>
      </w:r>
    </w:p>
    <w:p w14:paraId="7ABF5024" w14:textId="63E1DF8A" w:rsidR="00B450AE" w:rsidRDefault="00272C21" w:rsidP="00272C21">
      <w:pPr>
        <w:spacing w:before="225" w:after="375" w:line="240" w:lineRule="auto"/>
        <w:rPr>
          <w:ins w:id="16" w:author="Dmitrijs Kašs" w:date="2020-03-06T16:1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Dmitrijs </w:t>
      </w:r>
      <w:proofErr w:type="spellStart"/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Kass</w:t>
      </w:r>
      <w:proofErr w:type="spellEnd"/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head of data science at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Creamfinance</w:t>
      </w:r>
      <w:r w:rsidR="005B316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and an independent data science consultant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. 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Dmitrijs is also </w:t>
      </w:r>
      <w:r w:rsidR="00B6004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regularly 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teaching data analysis and visualization with R programming language for businesses and students at </w:t>
      </w:r>
      <w:r w:rsidR="00B450AE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Physics, Mathematics and Optometry faculty of Latvian University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 Dmitrijs is passionate about data science and enjoys sharing his practical experience and explaining complex concepts in simple ways that lead to understanding.</w:t>
      </w:r>
    </w:p>
    <w:p w14:paraId="6B49A738" w14:textId="03A0F361" w:rsidR="00A666BB" w:rsidRDefault="00A666BB" w:rsidP="00272C21">
      <w:pPr>
        <w:spacing w:before="225" w:after="375" w:line="240" w:lineRule="auto"/>
        <w:rPr>
          <w:ins w:id="17" w:author="Dmitrijs Kašs" w:date="2020-03-06T16:1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14:paraId="50A5703B" w14:textId="207E823F" w:rsidR="00A666BB" w:rsidRDefault="00A666BB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18" w:author="Dmitrijs Kašs" w:date="2020-03-06T16:19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To add to the webpage (not in the poster)</w:t>
        </w:r>
        <w:r w:rsidR="00A36E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 below all current content</w:t>
        </w:r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:</w:t>
        </w:r>
      </w:ins>
    </w:p>
    <w:p w14:paraId="4DA99DA9" w14:textId="427A2B2C" w:rsidR="005B3165" w:rsidRDefault="005B3165" w:rsidP="00A43054">
      <w:pPr>
        <w:spacing w:before="225" w:after="375" w:line="240" w:lineRule="auto"/>
        <w:rPr>
          <w:ins w:id="19" w:author="Dmitrijs Kašs" w:date="2020-03-10T16:53:00Z"/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Skills you will acquire</w:t>
      </w:r>
    </w:p>
    <w:p w14:paraId="63D72055" w14:textId="4473F176" w:rsidR="009F1EF7" w:rsidRPr="009F1EF7" w:rsidDel="009F1EF7" w:rsidRDefault="009F1EF7">
      <w:pPr>
        <w:pStyle w:val="ListParagraph"/>
        <w:numPr>
          <w:ilvl w:val="0"/>
          <w:numId w:val="4"/>
        </w:numPr>
        <w:spacing w:before="225" w:after="375" w:line="240" w:lineRule="auto"/>
        <w:rPr>
          <w:del w:id="20" w:author="Dmitrijs Kašs" w:date="2020-03-10T16:53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21" w:author="Dmitrijs Kašs" w:date="2020-03-10T16:53:00Z">
            <w:rPr>
              <w:del w:id="22" w:author="Dmitrijs Kašs" w:date="2020-03-10T16:53:00Z"/>
              <w:lang w:eastAsia="en-GB"/>
            </w:rPr>
          </w:rPrChange>
        </w:rPr>
        <w:pPrChange w:id="23" w:author="Dmitrijs Kašs" w:date="2020-03-10T16:53:00Z">
          <w:pPr>
            <w:spacing w:before="225" w:after="375" w:line="240" w:lineRule="auto"/>
          </w:pPr>
        </w:pPrChange>
      </w:pPr>
    </w:p>
    <w:p w14:paraId="0C661771" w14:textId="77777777" w:rsidR="009F1EF7" w:rsidRPr="009F1EF7" w:rsidRDefault="009F1EF7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24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25" w:author="Dmitrijs Kašs" w:date="2020-03-10T16:53:00Z">
            <w:rPr>
              <w:ins w:id="26" w:author="Dmitrijs Kašs" w:date="2020-03-10T16:52:00Z"/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</w:rPrChange>
        </w:rPr>
      </w:pPr>
      <w:ins w:id="27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28" w:author="Dmitrijs Kašs" w:date="2020-03-10T16:53:00Z">
              <w:rPr>
                <w:lang w:eastAsia="en-GB"/>
              </w:rPr>
            </w:rPrChange>
          </w:rPr>
          <w:t>Application of descriptive statistics, confidence intervals and statistical tests.</w:t>
        </w:r>
      </w:ins>
    </w:p>
    <w:p w14:paraId="1A18B644" w14:textId="7693DB1F" w:rsidR="009F1EF7" w:rsidRPr="009F1EF7" w:rsidRDefault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29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30" w:author="Dmitrijs Kašs" w:date="2020-03-10T16:53:00Z">
            <w:rPr>
              <w:ins w:id="31" w:author="Dmitrijs Kašs" w:date="2020-03-10T16:52:00Z"/>
              <w:lang w:eastAsia="en-GB"/>
            </w:rPr>
          </w:rPrChange>
        </w:rPr>
        <w:pPrChange w:id="32" w:author="Dmitrijs Kašs" w:date="2020-03-10T16:53:00Z">
          <w:pPr>
            <w:spacing w:before="225" w:after="375" w:line="240" w:lineRule="auto"/>
          </w:pPr>
        </w:pPrChange>
      </w:pPr>
      <w:ins w:id="33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34" w:author="Dmitrijs Kašs" w:date="2020-03-10T16:53:00Z">
              <w:rPr>
                <w:lang w:eastAsia="en-GB"/>
              </w:rPr>
            </w:rPrChange>
          </w:rPr>
          <w:t>Application of selected topics in supervised and unsupervised machine learning.</w:t>
        </w:r>
      </w:ins>
    </w:p>
    <w:p w14:paraId="41150660" w14:textId="214A372A" w:rsidR="009F1EF7" w:rsidRPr="009F1EF7" w:rsidRDefault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35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36" w:author="Dmitrijs Kašs" w:date="2020-03-10T16:53:00Z">
            <w:rPr>
              <w:ins w:id="37" w:author="Dmitrijs Kašs" w:date="2020-03-10T16:52:00Z"/>
              <w:lang w:eastAsia="en-GB"/>
            </w:rPr>
          </w:rPrChange>
        </w:rPr>
        <w:pPrChange w:id="38" w:author="Dmitrijs Kašs" w:date="2020-03-10T16:53:00Z">
          <w:pPr>
            <w:spacing w:before="225" w:after="375" w:line="240" w:lineRule="auto"/>
          </w:pPr>
        </w:pPrChange>
      </w:pPr>
      <w:ins w:id="39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40" w:author="Dmitrijs Kašs" w:date="2020-03-10T16:53:00Z">
              <w:rPr>
                <w:lang w:eastAsia="en-GB"/>
              </w:rPr>
            </w:rPrChange>
          </w:rPr>
          <w:t>Application of A/B testing in accordance with sound principles.</w:t>
        </w:r>
      </w:ins>
    </w:p>
    <w:p w14:paraId="5EA26924" w14:textId="37330653" w:rsidR="009F1EF7" w:rsidRPr="009F1EF7" w:rsidRDefault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41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42" w:author="Dmitrijs Kašs" w:date="2020-03-10T16:53:00Z">
            <w:rPr>
              <w:ins w:id="43" w:author="Dmitrijs Kašs" w:date="2020-03-10T16:52:00Z"/>
              <w:lang w:eastAsia="en-GB"/>
            </w:rPr>
          </w:rPrChange>
        </w:rPr>
        <w:pPrChange w:id="44" w:author="Dmitrijs Kašs" w:date="2020-03-10T16:53:00Z">
          <w:pPr>
            <w:spacing w:before="225" w:after="375" w:line="240" w:lineRule="auto"/>
          </w:pPr>
        </w:pPrChange>
      </w:pPr>
      <w:ins w:id="45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46" w:author="Dmitrijs Kašs" w:date="2020-03-10T16:53:00Z">
              <w:rPr>
                <w:lang w:eastAsia="en-GB"/>
              </w:rPr>
            </w:rPrChange>
          </w:rPr>
          <w:t>Data import and export, including SQL and web scraping.</w:t>
        </w:r>
      </w:ins>
    </w:p>
    <w:p w14:paraId="17A862DF" w14:textId="3B865D3E" w:rsidR="009F1EF7" w:rsidRPr="009F1EF7" w:rsidRDefault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47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48" w:author="Dmitrijs Kašs" w:date="2020-03-10T16:53:00Z">
            <w:rPr>
              <w:ins w:id="49" w:author="Dmitrijs Kašs" w:date="2020-03-10T16:52:00Z"/>
              <w:lang w:eastAsia="en-GB"/>
            </w:rPr>
          </w:rPrChange>
        </w:rPr>
        <w:pPrChange w:id="50" w:author="Dmitrijs Kašs" w:date="2020-03-10T16:53:00Z">
          <w:pPr>
            <w:spacing w:before="225" w:after="375" w:line="240" w:lineRule="auto"/>
          </w:pPr>
        </w:pPrChange>
      </w:pPr>
      <w:ins w:id="51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52" w:author="Dmitrijs Kašs" w:date="2020-03-10T16:53:00Z">
              <w:rPr>
                <w:lang w:eastAsia="en-GB"/>
              </w:rPr>
            </w:rPrChange>
          </w:rPr>
          <w:t>Advanced data cleaning, table manipulations and joins.</w:t>
        </w:r>
      </w:ins>
    </w:p>
    <w:p w14:paraId="31E5C1DB" w14:textId="2CB3EB1E" w:rsidR="009F1EF7" w:rsidRPr="009F1EF7" w:rsidRDefault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53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54" w:author="Dmitrijs Kašs" w:date="2020-03-10T16:53:00Z">
            <w:rPr>
              <w:ins w:id="55" w:author="Dmitrijs Kašs" w:date="2020-03-10T16:52:00Z"/>
              <w:lang w:eastAsia="en-GB"/>
            </w:rPr>
          </w:rPrChange>
        </w:rPr>
        <w:pPrChange w:id="56" w:author="Dmitrijs Kašs" w:date="2020-03-10T16:53:00Z">
          <w:pPr>
            <w:spacing w:before="225" w:after="375" w:line="240" w:lineRule="auto"/>
          </w:pPr>
        </w:pPrChange>
      </w:pPr>
      <w:ins w:id="57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58" w:author="Dmitrijs Kašs" w:date="2020-03-10T16:53:00Z">
              <w:rPr>
                <w:lang w:eastAsia="en-GB"/>
              </w:rPr>
            </w:rPrChange>
          </w:rPr>
          <w:t>Exploratory data analysis.</w:t>
        </w:r>
      </w:ins>
    </w:p>
    <w:p w14:paraId="70CF7528" w14:textId="77777777" w:rsidR="009F1EF7" w:rsidRDefault="009F1EF7" w:rsidP="008327B2">
      <w:pPr>
        <w:pStyle w:val="ListParagraph"/>
        <w:numPr>
          <w:ilvl w:val="0"/>
          <w:numId w:val="4"/>
        </w:numPr>
        <w:spacing w:before="225" w:after="375" w:line="240" w:lineRule="auto"/>
        <w:rPr>
          <w:ins w:id="59" w:author="Dmitrijs Kašs" w:date="2020-03-10T16:53:00Z"/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ins w:id="60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61" w:author="Dmitrijs Kašs" w:date="2020-03-10T16:53:00Z">
              <w:rPr>
                <w:lang w:eastAsia="en-GB"/>
              </w:rPr>
            </w:rPrChange>
          </w:rPr>
          <w:t>Static and interactive visualization.</w:t>
        </w:r>
      </w:ins>
    </w:p>
    <w:p w14:paraId="61AAA34B" w14:textId="02DB1B2E" w:rsidR="009F1EF7" w:rsidRDefault="009F1EF7" w:rsidP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62" w:author="Dmitrijs Kašs" w:date="2020-03-10T16:54:00Z"/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ins w:id="63" w:author="Dmitrijs Kašs" w:date="2020-03-10T16:52:00Z"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64" w:author="Dmitrijs Kašs" w:date="2020-03-10T16:53:00Z">
              <w:rPr>
                <w:lang w:eastAsia="en-GB"/>
              </w:rPr>
            </w:rPrChange>
          </w:rPr>
          <w:t xml:space="preserve">Reproducible research and reporting with </w:t>
        </w:r>
        <w:proofErr w:type="spellStart"/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65" w:author="Dmitrijs Kašs" w:date="2020-03-10T16:53:00Z">
              <w:rPr>
                <w:lang w:eastAsia="en-GB"/>
              </w:rPr>
            </w:rPrChange>
          </w:rPr>
          <w:t>RMarkdown</w:t>
        </w:r>
        <w:proofErr w:type="spellEnd"/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  <w:rPrChange w:id="66" w:author="Dmitrijs Kašs" w:date="2020-03-10T16:53:00Z">
              <w:rPr>
                <w:lang w:eastAsia="en-GB"/>
              </w:rPr>
            </w:rPrChange>
          </w:rPr>
          <w:t>.</w:t>
        </w:r>
      </w:ins>
    </w:p>
    <w:p w14:paraId="2AAE6A43" w14:textId="45B53718" w:rsidR="009F1EF7" w:rsidRDefault="009F1EF7">
      <w:pPr>
        <w:pStyle w:val="ListParagraph"/>
        <w:numPr>
          <w:ilvl w:val="0"/>
          <w:numId w:val="4"/>
        </w:numPr>
        <w:spacing w:before="225" w:after="375" w:line="240" w:lineRule="auto"/>
        <w:rPr>
          <w:ins w:id="67" w:author="Dmitrijs Kašs" w:date="2020-03-10T16:53:00Z"/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pPrChange w:id="68" w:author="Dmitrijs Kašs" w:date="2020-03-10T16:53:00Z">
          <w:pPr>
            <w:pStyle w:val="ListParagraph"/>
          </w:pPr>
        </w:pPrChange>
      </w:pPr>
      <w:ins w:id="69" w:author="Dmitrijs Kašs" w:date="2020-03-10T16:54:00Z">
        <w:r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</w:rPr>
          <w:t xml:space="preserve">R </w:t>
        </w:r>
        <w:r w:rsidRPr="009F1EF7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n-GB"/>
          </w:rPr>
          <w:t>syntax, packages, coding style, data structures, loops, control flow, user-defined functions.</w:t>
        </w:r>
      </w:ins>
    </w:p>
    <w:p w14:paraId="76EE6207" w14:textId="540F63D1" w:rsidR="005B3165" w:rsidRPr="009F1EF7" w:rsidDel="009F1EF7" w:rsidRDefault="005B3165">
      <w:pPr>
        <w:pStyle w:val="ListParagraph"/>
        <w:numPr>
          <w:ilvl w:val="0"/>
          <w:numId w:val="4"/>
        </w:numPr>
        <w:spacing w:before="225" w:after="375" w:line="240" w:lineRule="auto"/>
        <w:rPr>
          <w:del w:id="70" w:author="Dmitrijs Kašs" w:date="2020-03-10T16:52:00Z"/>
          <w:rFonts w:ascii="Times New Roman" w:eastAsia="Times New Roman" w:hAnsi="Times New Roman" w:cs="Times New Roman"/>
          <w:color w:val="222222"/>
          <w:sz w:val="24"/>
          <w:szCs w:val="24"/>
          <w:lang w:eastAsia="en-GB"/>
          <w:rPrChange w:id="71" w:author="Dmitrijs Kašs" w:date="2020-03-10T16:53:00Z">
            <w:rPr>
              <w:del w:id="72" w:author="Dmitrijs Kašs" w:date="2020-03-10T16:52:00Z"/>
              <w:rFonts w:ascii="Times New Roman" w:eastAsia="Times New Roman" w:hAnsi="Times New Roman" w:cs="Times New Roman"/>
              <w:color w:val="333333"/>
              <w:sz w:val="24"/>
              <w:szCs w:val="24"/>
              <w:lang w:eastAsia="en-GB"/>
            </w:rPr>
          </w:rPrChange>
        </w:rPr>
        <w:pPrChange w:id="73" w:author="Dmitrijs Kašs" w:date="2020-03-10T16:54:00Z">
          <w:pPr>
            <w:pStyle w:val="ListParagraph"/>
            <w:spacing w:before="225" w:after="375"/>
          </w:pPr>
        </w:pPrChange>
      </w:pPr>
      <w:del w:id="74" w:author="Dmitrijs Kašs" w:date="2020-03-10T16:52:00Z">
        <w:r w:rsidRPr="009F1EF7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R syntax, data structures, loops, control flow, writing R functions.</w:delText>
        </w:r>
      </w:del>
    </w:p>
    <w:p w14:paraId="3233A972" w14:textId="0CAF0F53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75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76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Knowledge about the most popular R packages.</w:delText>
        </w:r>
      </w:del>
    </w:p>
    <w:p w14:paraId="02F83A7B" w14:textId="4C33B1CC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77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78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Data import from conventional and unconventional data sources, including SQL database and web scraping.</w:delText>
        </w:r>
      </w:del>
    </w:p>
    <w:p w14:paraId="07E83FC7" w14:textId="783BDE09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79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80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Data cleaning.</w:delText>
        </w:r>
      </w:del>
    </w:p>
    <w:p w14:paraId="73E36685" w14:textId="48CF409B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81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82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Table manipulations and joins.</w:delText>
        </w:r>
      </w:del>
    </w:p>
    <w:p w14:paraId="75E0FA1C" w14:textId="3EF9A928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83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84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Elegant visualization.</w:delText>
        </w:r>
      </w:del>
    </w:p>
    <w:p w14:paraId="52E7F430" w14:textId="1A047DB6" w:rsidR="005B3165" w:rsidRPr="00347AC8" w:rsidDel="009F1EF7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85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86" w:author="Dmitrijs Kašs" w:date="2020-03-10T16:52:00Z"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Descriptive statistics, confidence intervals, statistical distributions and tests.</w:delText>
        </w:r>
      </w:del>
    </w:p>
    <w:p w14:paraId="278FC48F" w14:textId="10285DF4" w:rsidR="005B3165" w:rsidRPr="00347AC8" w:rsidDel="009F1EF7" w:rsidRDefault="006740C6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87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88" w:author="Dmitrijs Kašs" w:date="2020-03-10T16:52:00Z">
        <w:r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Reproducible research with </w:delText>
        </w:r>
        <w:r w:rsidR="005B3165"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RMarkdown.</w:delText>
        </w:r>
      </w:del>
    </w:p>
    <w:p w14:paraId="517463BC" w14:textId="2CB35153" w:rsidR="005B3165" w:rsidRPr="00347AC8" w:rsidDel="009F1EF7" w:rsidRDefault="00A767F0">
      <w:pPr>
        <w:numPr>
          <w:ilvl w:val="0"/>
          <w:numId w:val="3"/>
        </w:numPr>
        <w:spacing w:before="100" w:beforeAutospacing="1" w:after="100" w:afterAutospacing="1" w:line="240" w:lineRule="auto"/>
        <w:rPr>
          <w:del w:id="89" w:author="Dmitrijs Kašs" w:date="2020-03-10T16:52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90" w:author="Dmitrijs Kašs" w:date="2020-03-10T16:52:00Z">
        <w:r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A</w:delText>
        </w:r>
        <w:r w:rsidR="005B3165"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utonomous execution of R scripts at </w:delText>
        </w:r>
        <w:r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the s</w:delText>
        </w:r>
        <w:r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chedul</w:delText>
        </w:r>
        <w:r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ed </w:delText>
        </w:r>
        <w:r w:rsidR="005B3165" w:rsidRPr="00347AC8" w:rsidDel="009F1EF7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time.</w:delText>
        </w:r>
      </w:del>
    </w:p>
    <w:p w14:paraId="2F84CBBA" w14:textId="77777777" w:rsidR="00B60045" w:rsidRPr="00347AC8" w:rsidRDefault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Why R?</w:t>
      </w:r>
    </w:p>
    <w:p w14:paraId="14886994" w14:textId="4DCEE629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 is a </w:t>
      </w:r>
      <w:ins w:id="91" w:author="Dmitrijs Kašs" w:date="2020-03-10T15:28:00Z">
        <w:r w:rsidR="00FD1825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hugely popular, </w:t>
        </w:r>
      </w:ins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free open-source programming language and an environment that, along with Python, has become an industry standard for data science and machine learning. R and RStudio together offer great tools for a broad range of business and academic needs: from exploratory data analysis, reproducible research, statistics, machine learning, automated data processing and web scraping to building interactive reports and web applications.</w:t>
      </w:r>
    </w:p>
    <w:p w14:paraId="5046FF6C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Are you a group of 4+?</w:t>
      </w:r>
    </w:p>
    <w:p w14:paraId="4EC1B5F7" w14:textId="77777777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course may be organized on a different day at your premises.</w:t>
      </w:r>
    </w:p>
    <w:p w14:paraId="786E9580" w14:textId="66E92D69" w:rsidR="00B60045" w:rsidRPr="00347AC8" w:rsidRDefault="003459D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ins w:id="92" w:author="Dmitrijs Kašs" w:date="2020-03-10T15:31:00Z">
        <w:r w:rsidRPr="003459D5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t>Are you interested in a</w:t>
        </w:r>
      </w:ins>
      <w:del w:id="93" w:author="Dmitrijs Kašs" w:date="2020-03-10T15:31:00Z">
        <w:r w:rsidR="00B60045" w:rsidRPr="00347AC8" w:rsidDel="003459D5">
          <w:rPr>
            <w:rFonts w:ascii="Times New Roman" w:eastAsia="Times New Roman" w:hAnsi="Times New Roman" w:cs="Times New Roman"/>
            <w:b/>
            <w:bCs/>
            <w:color w:val="222222"/>
            <w:sz w:val="24"/>
            <w:szCs w:val="24"/>
            <w:lang w:eastAsia="en-GB"/>
          </w:rPr>
          <w:delText>Do you need a</w:delText>
        </w:r>
      </w:del>
      <w:r w:rsidR="00B60045"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different topic, venue or date?</w:t>
      </w:r>
    </w:p>
    <w:p w14:paraId="456A485C" w14:textId="607B3C66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The content may be tailored to your </w:t>
      </w:r>
      <w:del w:id="94" w:author="Dmitrijs Kašs" w:date="2020-03-10T15:31:00Z">
        <w:r w:rsidRPr="00347AC8" w:rsidDel="00EA24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needs </w:delText>
        </w:r>
      </w:del>
      <w:ins w:id="95" w:author="Dmitrijs Kašs" w:date="2020-03-10T15:31:00Z">
        <w:r w:rsidR="00EA24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interests</w:t>
        </w:r>
        <w:r w:rsidR="00EA24BB" w:rsidRPr="00347AC8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 </w:t>
        </w:r>
      </w:ins>
      <w:ins w:id="96" w:author="Dmitrijs Kašs" w:date="2020-03-10T15:32:00Z">
        <w:r w:rsidR="00EA24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–</w:t>
        </w:r>
      </w:ins>
      <w:del w:id="97" w:author="Dmitrijs Kašs" w:date="2020-03-10T15:32:00Z">
        <w:r w:rsidRPr="00347AC8" w:rsidDel="00EA24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-</w:delText>
        </w:r>
      </w:del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please send a description of topics you would like to cover </w:t>
      </w: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using this form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1966CAD0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Testimonials</w:t>
      </w:r>
    </w:p>
    <w:p w14:paraId="377FA9F1" w14:textId="6E3DF688" w:rsidR="00B60045" w:rsidRPr="00A43054" w:rsidRDefault="00B60045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course on data analysis and visualization with R on 150+ business representatives and earned honourable reviews.</w:t>
      </w:r>
    </w:p>
    <w:p w14:paraId="28152925" w14:textId="77777777" w:rsidR="004D2F05" w:rsidRPr="00A43054" w:rsidRDefault="00AC24FA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sectPr w:rsidR="004D2F05" w:rsidRPr="00A4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D4EFD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E"/>
    <w:rsid w:val="000065C9"/>
    <w:rsid w:val="00167171"/>
    <w:rsid w:val="001923B9"/>
    <w:rsid w:val="001D63C7"/>
    <w:rsid w:val="001E638E"/>
    <w:rsid w:val="00255A7A"/>
    <w:rsid w:val="00272C21"/>
    <w:rsid w:val="002B5374"/>
    <w:rsid w:val="003459D5"/>
    <w:rsid w:val="00347AC8"/>
    <w:rsid w:val="003A3C65"/>
    <w:rsid w:val="003B7ADA"/>
    <w:rsid w:val="004D0B8D"/>
    <w:rsid w:val="005B3165"/>
    <w:rsid w:val="00641FC5"/>
    <w:rsid w:val="006740C6"/>
    <w:rsid w:val="007A2738"/>
    <w:rsid w:val="007E40FF"/>
    <w:rsid w:val="008A1151"/>
    <w:rsid w:val="008E6143"/>
    <w:rsid w:val="00903F09"/>
    <w:rsid w:val="009572E6"/>
    <w:rsid w:val="0098580A"/>
    <w:rsid w:val="00986B41"/>
    <w:rsid w:val="009F1EF7"/>
    <w:rsid w:val="00A36EBB"/>
    <w:rsid w:val="00A43054"/>
    <w:rsid w:val="00A666BB"/>
    <w:rsid w:val="00A767F0"/>
    <w:rsid w:val="00AC24FA"/>
    <w:rsid w:val="00B450AE"/>
    <w:rsid w:val="00B570FF"/>
    <w:rsid w:val="00B574A2"/>
    <w:rsid w:val="00B60045"/>
    <w:rsid w:val="00BB4917"/>
    <w:rsid w:val="00C92DE7"/>
    <w:rsid w:val="00C97249"/>
    <w:rsid w:val="00D42A5B"/>
    <w:rsid w:val="00DC3D2C"/>
    <w:rsid w:val="00DD1DA4"/>
    <w:rsid w:val="00DE5F90"/>
    <w:rsid w:val="00E14E82"/>
    <w:rsid w:val="00E2131F"/>
    <w:rsid w:val="00EA24BB"/>
    <w:rsid w:val="00EC4A08"/>
    <w:rsid w:val="00F46A53"/>
    <w:rsid w:val="00FD1825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chartTrackingRefBased/>
  <w15:docId w15:val="{B91435BD-749B-4917-8BEE-EDBC44E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4321/cour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65771-A23E-479E-9E09-B782453D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Dmitrijs	Kašs</cp:lastModifiedBy>
  <cp:revision>23</cp:revision>
  <dcterms:created xsi:type="dcterms:W3CDTF">2020-03-05T14:28:00Z</dcterms:created>
  <dcterms:modified xsi:type="dcterms:W3CDTF">2020-03-12T12:53:00Z</dcterms:modified>
</cp:coreProperties>
</file>