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96E20" w14:textId="77777777" w:rsidR="009948CD" w:rsidRDefault="00B7648E" w:rsidP="001E638E">
      <w:pPr>
        <w:spacing w:after="0" w:line="240" w:lineRule="auto"/>
        <w:outlineLvl w:val="0"/>
        <w:rPr>
          <w:ins w:id="0" w:author="Dmitrijs Kašs" w:date="2020-03-06T16:21:00Z"/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val="lv-LV" w:eastAsia="en-GB"/>
        </w:rPr>
      </w:pPr>
      <w:del w:id="1" w:author="Dmitrijs Kašs" w:date="2020-03-06T16:21:00Z">
        <w:r w:rsidDel="009948CD">
          <w:rPr>
            <w:rFonts w:ascii="Times New Roman" w:eastAsia="Times New Roman" w:hAnsi="Times New Roman" w:cs="Times New Roman"/>
            <w:b/>
            <w:bCs/>
            <w:color w:val="222222"/>
            <w:kern w:val="36"/>
            <w:sz w:val="24"/>
            <w:szCs w:val="24"/>
            <w:lang w:val="lv-LV" w:eastAsia="en-GB"/>
          </w:rPr>
          <w:delText>Lēmumu pieņemšana, pamatojoties uz datiem</w:delText>
        </w:r>
        <w:r w:rsidR="00295D64" w:rsidDel="009948CD">
          <w:rPr>
            <w:rFonts w:ascii="Times New Roman" w:eastAsia="Times New Roman" w:hAnsi="Times New Roman" w:cs="Times New Roman"/>
            <w:b/>
            <w:bCs/>
            <w:color w:val="222222"/>
            <w:kern w:val="36"/>
            <w:sz w:val="24"/>
            <w:szCs w:val="24"/>
            <w:lang w:val="lv-LV" w:eastAsia="en-GB"/>
          </w:rPr>
          <w:delText>,</w:delText>
        </w:r>
        <w:r w:rsidDel="009948CD">
          <w:rPr>
            <w:rFonts w:ascii="Times New Roman" w:eastAsia="Times New Roman" w:hAnsi="Times New Roman" w:cs="Times New Roman"/>
            <w:b/>
            <w:bCs/>
            <w:color w:val="222222"/>
            <w:kern w:val="36"/>
            <w:sz w:val="24"/>
            <w:szCs w:val="24"/>
            <w:lang w:val="lv-LV" w:eastAsia="en-GB"/>
          </w:rPr>
          <w:delText xml:space="preserve"> un automatizācija ar </w:delText>
        </w:r>
        <w:r w:rsidR="001E638E" w:rsidRPr="00B7648E" w:rsidDel="009948CD">
          <w:rPr>
            <w:rFonts w:ascii="Times New Roman" w:eastAsia="Times New Roman" w:hAnsi="Times New Roman" w:cs="Times New Roman"/>
            <w:b/>
            <w:bCs/>
            <w:color w:val="222222"/>
            <w:kern w:val="36"/>
            <w:sz w:val="24"/>
            <w:szCs w:val="24"/>
            <w:lang w:val="lv-LV" w:eastAsia="en-GB"/>
          </w:rPr>
          <w:delText>R</w:delText>
        </w:r>
      </w:del>
    </w:p>
    <w:p w14:paraId="5B1EA91C" w14:textId="3B897BC1" w:rsidR="009948CD" w:rsidRPr="00B7648E" w:rsidRDefault="009948CD" w:rsidP="00D5561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val="lv-LV" w:eastAsia="en-GB"/>
        </w:rPr>
        <w:pPrChange w:id="2" w:author="Dmitrijs Kašs" w:date="2020-03-11T13:32:00Z">
          <w:pPr>
            <w:spacing w:after="0" w:line="240" w:lineRule="auto"/>
            <w:outlineLvl w:val="0"/>
          </w:pPr>
        </w:pPrChange>
      </w:pPr>
      <w:ins w:id="3" w:author="Dmitrijs Kašs" w:date="2020-03-06T16:21:00Z">
        <w:r>
          <w:rPr>
            <w:rFonts w:ascii="Times New Roman" w:eastAsia="Times New Roman" w:hAnsi="Times New Roman" w:cs="Times New Roman"/>
            <w:b/>
            <w:bCs/>
            <w:color w:val="222222"/>
            <w:kern w:val="36"/>
            <w:sz w:val="24"/>
            <w:szCs w:val="24"/>
            <w:lang w:val="lv-LV" w:eastAsia="en-GB"/>
          </w:rPr>
          <w:t>Uz datiem balstīt</w:t>
        </w:r>
      </w:ins>
      <w:ins w:id="4" w:author="Dmitrijs Kašs" w:date="2020-03-06T16:32:00Z">
        <w:r w:rsidR="006810F8">
          <w:rPr>
            <w:rFonts w:ascii="Times New Roman" w:eastAsia="Times New Roman" w:hAnsi="Times New Roman" w:cs="Times New Roman"/>
            <w:b/>
            <w:bCs/>
            <w:color w:val="222222"/>
            <w:kern w:val="36"/>
            <w:sz w:val="24"/>
            <w:szCs w:val="24"/>
            <w:lang w:val="lv-LV" w:eastAsia="en-GB"/>
          </w:rPr>
          <w:t>u</w:t>
        </w:r>
      </w:ins>
      <w:ins w:id="5" w:author="Dmitrijs Kašs" w:date="2020-03-06T16:21:00Z">
        <w:r>
          <w:rPr>
            <w:rFonts w:ascii="Times New Roman" w:eastAsia="Times New Roman" w:hAnsi="Times New Roman" w:cs="Times New Roman"/>
            <w:b/>
            <w:bCs/>
            <w:color w:val="222222"/>
            <w:kern w:val="36"/>
            <w:sz w:val="24"/>
            <w:szCs w:val="24"/>
            <w:lang w:val="lv-LV" w:eastAsia="en-GB"/>
          </w:rPr>
          <w:t xml:space="preserve"> lēmumu pieņemšana un automatizācijas ar R</w:t>
        </w:r>
      </w:ins>
    </w:p>
    <w:p w14:paraId="338ABDDD" w14:textId="765DB4C0" w:rsidR="009948CD" w:rsidRDefault="009948CD" w:rsidP="00D5561C">
      <w:pPr>
        <w:spacing w:after="0" w:line="240" w:lineRule="auto"/>
        <w:rPr>
          <w:ins w:id="6" w:author="Dmitrijs Kašs" w:date="2020-03-10T17:52:00Z"/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lv-LV" w:eastAsia="en-GB"/>
        </w:rPr>
        <w:pPrChange w:id="7" w:author="Dmitrijs Kašs" w:date="2020-03-11T13:32:00Z">
          <w:pPr>
            <w:spacing w:before="225" w:after="375" w:line="240" w:lineRule="auto"/>
          </w:pPr>
        </w:pPrChange>
      </w:pPr>
      <w:ins w:id="8" w:author="Dmitrijs Kašs" w:date="2020-03-06T16:21:00Z">
        <w:r>
          <w:rPr>
            <w:rFonts w:ascii="Times New Roman" w:eastAsia="Times New Roman" w:hAnsi="Times New Roman" w:cs="Times New Roman"/>
            <w:b/>
            <w:bCs/>
            <w:color w:val="333333"/>
            <w:sz w:val="24"/>
            <w:szCs w:val="24"/>
            <w:lang w:val="lv-LV" w:eastAsia="en-GB"/>
          </w:rPr>
          <w:t>Rīga, Latvija</w:t>
        </w:r>
      </w:ins>
    </w:p>
    <w:p w14:paraId="03EC3126" w14:textId="26F74A49" w:rsidR="004E5EA5" w:rsidRDefault="004E5EA5" w:rsidP="00D5561C">
      <w:pPr>
        <w:spacing w:after="0" w:line="240" w:lineRule="auto"/>
        <w:rPr>
          <w:ins w:id="9" w:author="Dmitrijs Kašs" w:date="2020-03-06T16:21:00Z"/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lv-LV" w:eastAsia="en-GB"/>
        </w:rPr>
        <w:pPrChange w:id="10" w:author="Dmitrijs Kašs" w:date="2020-03-11T13:32:00Z">
          <w:pPr>
            <w:spacing w:before="225" w:after="375" w:line="240" w:lineRule="auto"/>
          </w:pPr>
        </w:pPrChange>
      </w:pPr>
      <w:ins w:id="11" w:author="Dmitrijs Kašs" w:date="2020-03-10T17:53:00Z">
        <w:r w:rsidRPr="004E5EA5">
          <w:rPr>
            <w:rFonts w:ascii="Times New Roman" w:eastAsia="Times New Roman" w:hAnsi="Times New Roman" w:cs="Times New Roman"/>
            <w:b/>
            <w:bCs/>
            <w:color w:val="333333"/>
            <w:sz w:val="24"/>
            <w:szCs w:val="24"/>
            <w:lang w:val="lv-LV" w:eastAsia="en-GB"/>
          </w:rPr>
          <w:t>3 pilnas dienas, instruktora vadībā</w:t>
        </w:r>
      </w:ins>
    </w:p>
    <w:p w14:paraId="272A6036" w14:textId="7EA6B5E8" w:rsidR="001E638E" w:rsidRPr="00B7648E" w:rsidRDefault="004E5EA5" w:rsidP="00D5561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pPrChange w:id="12" w:author="Dmitrijs Kašs" w:date="2020-03-11T13:32:00Z">
          <w:pPr>
            <w:spacing w:before="225" w:after="375" w:line="240" w:lineRule="auto"/>
          </w:pPr>
        </w:pPrChange>
      </w:pPr>
      <w:ins w:id="13" w:author="Dmitrijs Kašs" w:date="2020-03-10T17:53:00Z">
        <w:r w:rsidRPr="004E5EA5">
          <w:rPr>
            <w:rFonts w:ascii="Times New Roman" w:eastAsia="Times New Roman" w:hAnsi="Times New Roman" w:cs="Times New Roman"/>
            <w:b/>
            <w:bCs/>
            <w:color w:val="333333"/>
            <w:sz w:val="24"/>
            <w:szCs w:val="24"/>
            <w:lang w:val="lv-LV" w:eastAsia="en-GB"/>
          </w:rPr>
          <w:t>4.-6. maijā un 20.-22. maijā</w:t>
        </w:r>
      </w:ins>
      <w:del w:id="14" w:author="Dmitrijs Kašs" w:date="2020-03-10T17:53:00Z">
        <w:r w:rsidR="00B7648E" w:rsidDel="004E5EA5">
          <w:rPr>
            <w:rFonts w:ascii="Times New Roman" w:eastAsia="Times New Roman" w:hAnsi="Times New Roman" w:cs="Times New Roman"/>
            <w:b/>
            <w:bCs/>
            <w:color w:val="333333"/>
            <w:sz w:val="24"/>
            <w:szCs w:val="24"/>
            <w:lang w:val="lv-LV" w:eastAsia="en-GB"/>
          </w:rPr>
          <w:delText xml:space="preserve">no </w:delText>
        </w:r>
        <w:r w:rsidR="001E638E" w:rsidRPr="00B7648E" w:rsidDel="004E5EA5">
          <w:rPr>
            <w:rFonts w:ascii="Times New Roman" w:eastAsia="Times New Roman" w:hAnsi="Times New Roman" w:cs="Times New Roman"/>
            <w:b/>
            <w:bCs/>
            <w:color w:val="333333"/>
            <w:sz w:val="24"/>
            <w:szCs w:val="24"/>
            <w:lang w:val="lv-LV" w:eastAsia="en-GB"/>
          </w:rPr>
          <w:delText>15</w:delText>
        </w:r>
        <w:r w:rsidR="00B7648E" w:rsidDel="004E5EA5">
          <w:rPr>
            <w:rFonts w:ascii="Times New Roman" w:eastAsia="Times New Roman" w:hAnsi="Times New Roman" w:cs="Times New Roman"/>
            <w:b/>
            <w:bCs/>
            <w:color w:val="333333"/>
            <w:sz w:val="24"/>
            <w:szCs w:val="24"/>
            <w:lang w:val="lv-LV" w:eastAsia="en-GB"/>
          </w:rPr>
          <w:delText xml:space="preserve">. līdz </w:delText>
        </w:r>
        <w:r w:rsidR="001E638E" w:rsidRPr="00B7648E" w:rsidDel="004E5EA5">
          <w:rPr>
            <w:rFonts w:ascii="Times New Roman" w:eastAsia="Times New Roman" w:hAnsi="Times New Roman" w:cs="Times New Roman"/>
            <w:b/>
            <w:bCs/>
            <w:color w:val="333333"/>
            <w:sz w:val="24"/>
            <w:szCs w:val="24"/>
            <w:lang w:val="lv-LV" w:eastAsia="en-GB"/>
          </w:rPr>
          <w:delText>17</w:delText>
        </w:r>
        <w:r w:rsidR="00B7648E" w:rsidDel="004E5EA5">
          <w:rPr>
            <w:rFonts w:ascii="Times New Roman" w:eastAsia="Times New Roman" w:hAnsi="Times New Roman" w:cs="Times New Roman"/>
            <w:b/>
            <w:bCs/>
            <w:color w:val="333333"/>
            <w:sz w:val="24"/>
            <w:szCs w:val="24"/>
            <w:lang w:val="lv-LV" w:eastAsia="en-GB"/>
          </w:rPr>
          <w:delText xml:space="preserve">. aprīlim un no </w:delText>
        </w:r>
        <w:r w:rsidR="001E638E" w:rsidRPr="00B7648E" w:rsidDel="004E5EA5">
          <w:rPr>
            <w:rFonts w:ascii="Times New Roman" w:eastAsia="Times New Roman" w:hAnsi="Times New Roman" w:cs="Times New Roman"/>
            <w:b/>
            <w:bCs/>
            <w:color w:val="333333"/>
            <w:sz w:val="24"/>
            <w:szCs w:val="24"/>
            <w:lang w:val="lv-LV" w:eastAsia="en-GB"/>
          </w:rPr>
          <w:delText>20</w:delText>
        </w:r>
        <w:r w:rsidR="00B7648E" w:rsidDel="004E5EA5">
          <w:rPr>
            <w:rFonts w:ascii="Times New Roman" w:eastAsia="Times New Roman" w:hAnsi="Times New Roman" w:cs="Times New Roman"/>
            <w:b/>
            <w:bCs/>
            <w:color w:val="333333"/>
            <w:sz w:val="24"/>
            <w:szCs w:val="24"/>
            <w:lang w:val="lv-LV" w:eastAsia="en-GB"/>
          </w:rPr>
          <w:delText xml:space="preserve">. līdz </w:delText>
        </w:r>
        <w:r w:rsidR="001E638E" w:rsidRPr="00B7648E" w:rsidDel="004E5EA5">
          <w:rPr>
            <w:rFonts w:ascii="Times New Roman" w:eastAsia="Times New Roman" w:hAnsi="Times New Roman" w:cs="Times New Roman"/>
            <w:b/>
            <w:bCs/>
            <w:color w:val="333333"/>
            <w:sz w:val="24"/>
            <w:szCs w:val="24"/>
            <w:lang w:val="lv-LV" w:eastAsia="en-GB"/>
          </w:rPr>
          <w:delText>22</w:delText>
        </w:r>
        <w:r w:rsidR="00B7648E" w:rsidDel="004E5EA5">
          <w:rPr>
            <w:rFonts w:ascii="Times New Roman" w:eastAsia="Times New Roman" w:hAnsi="Times New Roman" w:cs="Times New Roman"/>
            <w:b/>
            <w:bCs/>
            <w:color w:val="333333"/>
            <w:sz w:val="24"/>
            <w:szCs w:val="24"/>
            <w:lang w:val="lv-LV" w:eastAsia="en-GB"/>
          </w:rPr>
          <w:delText>. maijam</w:delText>
        </w:r>
        <w:r w:rsidR="001E638E" w:rsidRPr="00B7648E" w:rsidDel="004E5EA5">
          <w:rPr>
            <w:rFonts w:ascii="Times New Roman" w:eastAsia="Times New Roman" w:hAnsi="Times New Roman" w:cs="Times New Roman"/>
            <w:b/>
            <w:bCs/>
            <w:color w:val="333333"/>
            <w:sz w:val="24"/>
            <w:szCs w:val="24"/>
            <w:lang w:val="lv-LV" w:eastAsia="en-GB"/>
          </w:rPr>
          <w:br/>
        </w:r>
      </w:del>
    </w:p>
    <w:p w14:paraId="1FB9B7AF" w14:textId="1BA39666" w:rsidR="001E638E" w:rsidRPr="00B7648E" w:rsidRDefault="004E5EA5" w:rsidP="00295D64">
      <w:pPr>
        <w:spacing w:before="225" w:after="375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ins w:id="15" w:author="Dmitrijs Kašs" w:date="2020-03-10T17:53:00Z">
        <w:r w:rsidRPr="004E5EA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 xml:space="preserve">Spēja iegūt vērtību no </w:t>
        </w:r>
        <w:proofErr w:type="spellStart"/>
        <w:r w:rsidRPr="004E5EA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>komercdatiem</w:t>
        </w:r>
        <w:proofErr w:type="spellEnd"/>
        <w:r w:rsidRPr="004E5EA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 xml:space="preserve"> ir principiāli svarīga jebkurā konkurējošā vidē. Tomēr daudzveidība, apjoms un ātrums, kurā dati 2020.g. tiek radīti, var ierobežot vai bloķēt šos mēģinājumus. 3 dienās iemācieties, kā izmantot R programmēšanas valodu, </w:t>
        </w:r>
        <w:proofErr w:type="spellStart"/>
        <w:r w:rsidRPr="004E5EA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>RStudio</w:t>
        </w:r>
        <w:proofErr w:type="spellEnd"/>
        <w:r w:rsidRPr="004E5EA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 xml:space="preserve">, statistiku un </w:t>
        </w:r>
        <w:proofErr w:type="spellStart"/>
        <w:r w:rsidRPr="004E5EA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>mašīnmācīšanās</w:t>
        </w:r>
        <w:proofErr w:type="spellEnd"/>
        <w:r w:rsidRPr="004E5EA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 xml:space="preserve"> elementus ar mērķi automatizēt datu analīzi un pieņemt lēmumus, pamatojoties uz datiem, kas nāk par labu jūsu biznesam.</w:t>
        </w:r>
      </w:ins>
      <w:del w:id="16" w:author="Dmitrijs Kašs" w:date="2020-03-10T17:53:00Z">
        <w:r w:rsidR="00B7648E" w:rsidDel="004E5EA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Spēja iegūt vērtību no komercdatiem ir principiāli svarīga jebkurā konkurējošā vidē</w:delText>
        </w:r>
        <w:r w:rsidR="001E638E" w:rsidRPr="00B7648E" w:rsidDel="004E5EA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 xml:space="preserve">. </w:delText>
        </w:r>
        <w:r w:rsidR="00B7648E" w:rsidDel="004E5EA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Tomēr daudzveidība, apjoms un ātrums, kurā dati 2020.g. tiek radīti</w:delText>
        </w:r>
        <w:r w:rsidR="00295D64" w:rsidDel="004E5EA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,</w:delText>
        </w:r>
        <w:r w:rsidR="001E638E" w:rsidRPr="00B7648E" w:rsidDel="004E5EA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 xml:space="preserve"> </w:delText>
        </w:r>
        <w:r w:rsidR="00B7648E" w:rsidDel="004E5EA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var ierobežot vai bloķēt šos mēģinājumus</w:delText>
        </w:r>
        <w:r w:rsidR="001E638E" w:rsidRPr="00B7648E" w:rsidDel="004E5EA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. 3 d</w:delText>
        </w:r>
        <w:r w:rsidR="00B7648E" w:rsidDel="004E5EA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 xml:space="preserve">ienās iemācieties, kā izmantot </w:delText>
        </w:r>
        <w:r w:rsidR="001E638E" w:rsidRPr="00B7648E" w:rsidDel="004E5EA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R programm</w:delText>
        </w:r>
        <w:r w:rsidR="00B7648E" w:rsidDel="004E5EA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ēšanas valodu</w:delText>
        </w:r>
        <w:r w:rsidR="001E638E" w:rsidRPr="00B7648E" w:rsidDel="004E5EA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, RStudio, statisti</w:delText>
        </w:r>
        <w:r w:rsidR="00B7648E" w:rsidDel="004E5EA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 xml:space="preserve">ku un </w:delText>
        </w:r>
        <w:r w:rsidR="009F54E0" w:rsidDel="004E5EA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algoritmiskā</w:delText>
        </w:r>
        <w:r w:rsidR="00295D64" w:rsidDel="004E5EA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s</w:delText>
        </w:r>
        <w:r w:rsidR="009F54E0" w:rsidDel="004E5EA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 xml:space="preserve"> </w:delText>
        </w:r>
      </w:del>
      <w:ins w:id="17" w:author="Dmitrijs Kašs" w:date="2020-03-06T16:21:00Z">
        <w:del w:id="18" w:author="Dmitrijs Kašs" w:date="2020-03-10T17:53:00Z">
          <w:r w:rsidR="000C2CC4" w:rsidDel="004E5EA5">
            <w:rPr>
              <w:rFonts w:ascii="Times New Roman" w:eastAsia="Times New Roman" w:hAnsi="Times New Roman" w:cs="Times New Roman"/>
              <w:color w:val="333333"/>
              <w:sz w:val="24"/>
              <w:szCs w:val="24"/>
              <w:lang w:val="lv-LV" w:eastAsia="en-GB"/>
            </w:rPr>
            <w:delText>mašīn</w:delText>
          </w:r>
        </w:del>
      </w:ins>
      <w:del w:id="19" w:author="Dmitrijs Kašs" w:date="2020-03-10T17:53:00Z">
        <w:r w:rsidR="009F54E0" w:rsidDel="004E5EA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 xml:space="preserve">mācīšanās </w:delText>
        </w:r>
        <w:r w:rsidR="001E638E" w:rsidRPr="00B7648E" w:rsidDel="004E5EA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element</w:delText>
        </w:r>
        <w:r w:rsidR="009F54E0" w:rsidDel="004E5EA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u</w:delText>
        </w:r>
        <w:r w:rsidR="001E638E" w:rsidRPr="00B7648E" w:rsidDel="004E5EA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s</w:delText>
        </w:r>
        <w:r w:rsidR="009F54E0" w:rsidDel="004E5EA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 xml:space="preserve"> ar mērķi automatizēt </w:delText>
        </w:r>
        <w:r w:rsidR="001E638E" w:rsidRPr="00B7648E" w:rsidDel="004E5EA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dat</w:delText>
        </w:r>
        <w:r w:rsidR="009F54E0" w:rsidDel="004E5EA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u analīzi un pieņemt lēmumus, pamatojoties uz datiem, kas nāk par labu jūsu biznesam</w:delText>
        </w:r>
        <w:r w:rsidR="001E638E" w:rsidRPr="00B7648E" w:rsidDel="004E5EA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.</w:delText>
        </w:r>
      </w:del>
    </w:p>
    <w:p w14:paraId="32C873AA" w14:textId="4EAE482A" w:rsidR="001E638E" w:rsidRPr="00B7648E" w:rsidRDefault="009F54E0" w:rsidP="001E638E">
      <w:p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Jūs iemācīsieties</w:t>
      </w:r>
      <w:r w:rsidR="001E638E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:</w:t>
      </w:r>
    </w:p>
    <w:p w14:paraId="420ECE8D" w14:textId="6C323D3D" w:rsidR="00DE5F90" w:rsidRPr="00B7648E" w:rsidRDefault="00E2131F" w:rsidP="00DE5F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V</w:t>
      </w:r>
      <w:r w:rsidR="00DE5F90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i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z</w:t>
      </w:r>
      <w:r w:rsidR="00DE5F90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ualiz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ēt lielus datu apjomus un izpētīt tos ar vienkāršām, bet efektīvām statistikas metodēm</w:t>
      </w:r>
      <w:r w:rsidR="00DE5F90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200F798F" w14:textId="138B8EC5" w:rsidR="00DE5F90" w:rsidRPr="00B7648E" w:rsidRDefault="00E2131F" w:rsidP="00DE5F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O</w:t>
      </w:r>
      <w:r w:rsidR="00DE5F90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ptimiz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ēt</w:t>
      </w:r>
      <w:r w:rsidR="00DE5F90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bud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žeta</w:t>
      </w:r>
      <w:r w:rsidR="00DE5F90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tēriņus, paredzot klientu </w:t>
      </w:r>
      <w:ins w:id="20" w:author="Dmitrijs Kašs" w:date="2020-03-10T17:53:00Z">
        <w:r w:rsidR="004E5EA5" w:rsidRPr="004E5EA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>uzvedību</w:t>
        </w:r>
      </w:ins>
      <w:del w:id="21" w:author="Dmitrijs Kašs" w:date="2020-03-10T17:53:00Z">
        <w:r w:rsidR="009F54E0" w:rsidDel="004E5EA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izturēšanos</w:delText>
        </w:r>
      </w:del>
      <w:r w:rsidR="00DE5F90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0A4CEC96" w14:textId="41925ACF" w:rsidR="00DE5F90" w:rsidRPr="00B7648E" w:rsidRDefault="00E2131F" w:rsidP="00DE5F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A</w:t>
      </w:r>
      <w:r w:rsidR="00DE5F90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utomat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izēt komplekso analīzi no datu</w:t>
      </w:r>
      <w:r w:rsidR="00DE5F90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import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a</w:t>
      </w:r>
      <w:r w:rsidR="00DE5F90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līdz </w:t>
      </w: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PDF/HTML 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atskaišu sastādīšanai</w:t>
      </w:r>
      <w:r w:rsidR="00DE5F90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70B9BFF8" w14:textId="25A89517" w:rsidR="00E2131F" w:rsidRPr="00B7648E" w:rsidRDefault="009F54E0" w:rsidP="00E213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Izmantot </w:t>
      </w:r>
      <w:proofErr w:type="spellStart"/>
      <w:ins w:id="22" w:author="Dmitrijs Kašs" w:date="2020-03-08T22:55:00Z">
        <w:r w:rsidR="000B58BE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>k</w:t>
        </w:r>
      </w:ins>
      <w:ins w:id="23" w:author="Dmitrijs Kašs" w:date="2020-03-08T22:54:00Z">
        <w:r w:rsidR="000B58BE" w:rsidRPr="000B58BE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>laster</w:t>
        </w:r>
      </w:ins>
      <w:ins w:id="24" w:author="Dmitrijs Kašs" w:date="2020-03-08T22:55:00Z">
        <w:r w:rsidR="000B58BE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>izāciju</w:t>
        </w:r>
      </w:ins>
      <w:proofErr w:type="spellEnd"/>
      <w:ins w:id="25" w:author="Dmitrijs Kašs" w:date="2020-03-08T22:54:00Z">
        <w:r w:rsidR="000B58BE" w:rsidRPr="000B58BE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 xml:space="preserve"> </w:t>
        </w:r>
      </w:ins>
      <w:del w:id="26" w:author="Dmitrijs Kašs" w:date="2020-03-08T22:54:00Z">
        <w:r w:rsidDel="000B58BE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 xml:space="preserve">grupēšanu </w:delText>
        </w:r>
      </w:del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mārketinga analīzei</w:t>
      </w:r>
      <w:r w:rsidR="00E2131F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41A7D00D" w14:textId="392BCF48" w:rsidR="00E2131F" w:rsidRPr="00B7648E" w:rsidRDefault="00E2131F" w:rsidP="00E213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Optimiz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ēt</w:t>
      </w: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ar </w:t>
      </w: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invest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īcijām saistītus lēmumus</w:t>
      </w:r>
      <w:r w:rsidR="00295D64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, izmantojot 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d</w:t>
      </w: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iversifi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kāciju</w:t>
      </w: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67082164" w14:textId="00238D04" w:rsidR="00E2131F" w:rsidRPr="00B7648E" w:rsidRDefault="00E2131F" w:rsidP="00E213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Automat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izēt datu v</w:t>
      </w:r>
      <w:r w:rsidR="007836F2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ākšanu </w:t>
      </w:r>
      <w:ins w:id="27" w:author="Dmitrijs Kašs" w:date="2020-03-06T16:24:00Z">
        <w:r w:rsidR="000C2CC4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 xml:space="preserve">par konkurentu produktiem </w:t>
        </w:r>
      </w:ins>
      <w:r w:rsidR="007836F2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ar </w:t>
      </w:r>
      <w:del w:id="28" w:author="Dmitrijs Kašs" w:date="2020-03-06T16:23:00Z">
        <w:r w:rsidR="007836F2" w:rsidDel="000C2CC4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rasmošanu</w:delText>
        </w:r>
      </w:del>
      <w:proofErr w:type="spellStart"/>
      <w:ins w:id="29" w:author="Dmitrijs Kašs" w:date="2020-03-06T16:22:00Z">
        <w:r w:rsidR="000C2CC4" w:rsidRPr="000C2CC4">
          <w:rPr>
            <w:rFonts w:ascii="Times New Roman" w:eastAsia="Times New Roman" w:hAnsi="Times New Roman" w:cs="Times New Roman"/>
            <w:i/>
            <w:iCs/>
            <w:color w:val="333333"/>
            <w:sz w:val="24"/>
            <w:szCs w:val="24"/>
            <w:lang w:val="lv-LV" w:eastAsia="en-GB"/>
            <w:rPrChange w:id="30" w:author="Dmitrijs Kašs" w:date="2020-03-06T16:22:00Z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rPrChange>
          </w:rPr>
          <w:t>web</w:t>
        </w:r>
        <w:proofErr w:type="spellEnd"/>
        <w:r w:rsidR="000C2CC4" w:rsidRPr="000C2CC4">
          <w:rPr>
            <w:rFonts w:ascii="Times New Roman" w:eastAsia="Times New Roman" w:hAnsi="Times New Roman" w:cs="Times New Roman"/>
            <w:i/>
            <w:iCs/>
            <w:color w:val="333333"/>
            <w:sz w:val="24"/>
            <w:szCs w:val="24"/>
            <w:lang w:val="lv-LV" w:eastAsia="en-GB"/>
            <w:rPrChange w:id="31" w:author="Dmitrijs Kašs" w:date="2020-03-06T16:22:00Z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rPrChange>
          </w:rPr>
          <w:t xml:space="preserve"> </w:t>
        </w:r>
        <w:proofErr w:type="spellStart"/>
        <w:r w:rsidR="000C2CC4" w:rsidRPr="000C2CC4">
          <w:rPr>
            <w:rFonts w:ascii="Times New Roman" w:eastAsia="Times New Roman" w:hAnsi="Times New Roman" w:cs="Times New Roman"/>
            <w:i/>
            <w:iCs/>
            <w:color w:val="333333"/>
            <w:sz w:val="24"/>
            <w:szCs w:val="24"/>
            <w:lang w:val="lv-LV" w:eastAsia="en-GB"/>
            <w:rPrChange w:id="32" w:author="Dmitrijs Kašs" w:date="2020-03-06T16:22:00Z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rPrChange>
          </w:rPr>
          <w:t>scraping</w:t>
        </w:r>
      </w:ins>
      <w:proofErr w:type="spellEnd"/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46274869" w14:textId="10ABF753" w:rsidR="00E2131F" w:rsidRPr="00B7648E" w:rsidRDefault="00347AC8" w:rsidP="00E213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del w:id="33" w:author="Dmitrijs Kašs" w:date="2020-03-06T16:28:00Z">
        <w:r w:rsidRPr="00B7648E" w:rsidDel="003D3FD7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Anal</w:delText>
        </w:r>
        <w:r w:rsidR="007836F2" w:rsidDel="003D3FD7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izēt tiešsaistē kontrolētus eksperimentus</w:delText>
        </w:r>
        <w:r w:rsidR="00E2131F" w:rsidRPr="00B7648E" w:rsidDel="003D3FD7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 xml:space="preserve"> (</w:delText>
        </w:r>
        <w:r w:rsidR="006810F8" w:rsidDel="003D3FD7">
          <w:fldChar w:fldCharType="begin"/>
        </w:r>
        <w:r w:rsidR="006810F8" w:rsidDel="003D3FD7">
          <w:delInstrText xml:space="preserve"> HYPERLINK "https://hbr.org/2017/09/the-surprising-power-of-online-experiments" </w:delInstrText>
        </w:r>
        <w:r w:rsidR="006810F8" w:rsidDel="003D3FD7">
          <w:fldChar w:fldCharType="separate"/>
        </w:r>
        <w:r w:rsidR="00E2131F" w:rsidRPr="00B7648E" w:rsidDel="003D3FD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lv-LV" w:eastAsia="en-GB"/>
          </w:rPr>
          <w:delText>A/B test</w:delText>
        </w:r>
        <w:r w:rsidR="007836F2" w:rsidDel="003D3FD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lv-LV" w:eastAsia="en-GB"/>
          </w:rPr>
          <w:delText>ēšana</w:delText>
        </w:r>
        <w:r w:rsidR="006810F8" w:rsidDel="003D3FD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lv-LV" w:eastAsia="en-GB"/>
          </w:rPr>
          <w:fldChar w:fldCharType="end"/>
        </w:r>
        <w:r w:rsidR="00E2131F" w:rsidRPr="00B7648E" w:rsidDel="003D3FD7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)</w:delText>
        </w:r>
        <w:r w:rsidR="007836F2" w:rsidDel="003D3FD7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, kas ļauj jums izveidot cēloņsakarību</w:delText>
        </w:r>
        <w:r w:rsidR="00E2131F" w:rsidRPr="00B7648E" w:rsidDel="003D3FD7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.</w:delText>
        </w:r>
      </w:del>
      <w:ins w:id="34" w:author="Dmitrijs Kašs" w:date="2020-03-06T16:25:00Z">
        <w:r w:rsidR="000C2CC4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 xml:space="preserve">Paaugstināt jūsu mājas lapas </w:t>
        </w:r>
      </w:ins>
      <w:ins w:id="35" w:author="Dmitrijs Kašs" w:date="2020-03-06T16:30:00Z">
        <w:r w:rsidR="00A6551F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 xml:space="preserve">klikšķu un darījumu skaitu </w:t>
        </w:r>
      </w:ins>
      <w:ins w:id="36" w:author="Dmitrijs Kašs" w:date="2020-03-06T16:25:00Z">
        <w:r w:rsidR="000C2CC4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>ar A/B testēšanu</w:t>
        </w:r>
      </w:ins>
      <w:ins w:id="37" w:author="Dmitrijs Kašs" w:date="2020-03-06T16:28:00Z">
        <w:r w:rsidR="003D3FD7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>.</w:t>
        </w:r>
      </w:ins>
    </w:p>
    <w:p w14:paraId="4F0A1859" w14:textId="1EBE04A5" w:rsidR="001E638E" w:rsidRPr="00B7648E" w:rsidRDefault="007836F2" w:rsidP="001E63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Izvairīties no apmuļķošanas ar nejaušību</w:t>
      </w:r>
      <w:r w:rsidR="001E638E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45593647" w14:textId="5728FD26" w:rsidR="0098580A" w:rsidRPr="00B7648E" w:rsidRDefault="0098580A" w:rsidP="0098580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21"/>
      </w:tblGrid>
      <w:tr w:rsidR="0098580A" w:rsidRPr="00295D64" w14:paraId="10E30C44" w14:textId="77777777" w:rsidTr="0098580A">
        <w:tc>
          <w:tcPr>
            <w:tcW w:w="2695" w:type="dxa"/>
          </w:tcPr>
          <w:p w14:paraId="0EE54FD6" w14:textId="76437246" w:rsidR="0098580A" w:rsidRPr="00B7648E" w:rsidRDefault="007836F2" w:rsidP="007836F2">
            <w:pP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Kam ir domāts šis kurss</w:t>
            </w:r>
            <w:r w:rsidR="0098580A" w:rsidRPr="00B7648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?</w:t>
            </w:r>
            <w:r w:rsidR="0098580A" w:rsidRPr="00B7648E" w:rsidDel="00E2131F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 xml:space="preserve"> </w:t>
            </w:r>
          </w:p>
        </w:tc>
        <w:tc>
          <w:tcPr>
            <w:tcW w:w="6321" w:type="dxa"/>
          </w:tcPr>
          <w:p w14:paraId="0E348BC7" w14:textId="0AF8FB21" w:rsidR="0098580A" w:rsidRPr="00B7648E" w:rsidRDefault="0098580A" w:rsidP="007836F2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  <w:r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Anal</w:t>
            </w:r>
            <w:r w:rsidR="007836F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 xml:space="preserve">ītiķiem, kas izmanto lielus datu apjomus, lai nonāktu pie </w:t>
            </w:r>
            <w:ins w:id="38" w:author="Dmitrijs Kašs" w:date="2020-03-10T17:54:00Z">
              <w:r w:rsidR="00E04BFE" w:rsidRPr="00E04BFE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val="lv-LV" w:eastAsia="en-GB"/>
                </w:rPr>
                <w:t>vērtīgiem</w:t>
              </w:r>
            </w:ins>
            <w:del w:id="39" w:author="Dmitrijs Kašs" w:date="2020-03-10T17:54:00Z">
              <w:r w:rsidR="007836F2" w:rsidDel="00E04BFE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val="lv-LV" w:eastAsia="en-GB"/>
                </w:rPr>
                <w:delText xml:space="preserve">noderīgiem </w:delText>
              </w:r>
            </w:del>
            <w:ins w:id="40" w:author="Dmitrijs Kašs" w:date="2020-03-10T17:54:00Z">
              <w:r w:rsidR="00E04BFE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val="lv-LV" w:eastAsia="en-GB"/>
                </w:rPr>
                <w:t xml:space="preserve"> </w:t>
              </w:r>
            </w:ins>
            <w:r w:rsidR="007836F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biznesa secinājumiem</w:t>
            </w:r>
            <w:r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.</w:t>
            </w:r>
          </w:p>
        </w:tc>
      </w:tr>
      <w:tr w:rsidR="0098580A" w:rsidRPr="00295D64" w14:paraId="4953A1DA" w14:textId="77777777" w:rsidTr="00A43054">
        <w:tc>
          <w:tcPr>
            <w:tcW w:w="2695" w:type="dxa"/>
          </w:tcPr>
          <w:p w14:paraId="2AD923AD" w14:textId="10FE59BD" w:rsidR="0098580A" w:rsidRPr="00B7648E" w:rsidRDefault="0098580A" w:rsidP="0098580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</w:p>
        </w:tc>
        <w:tc>
          <w:tcPr>
            <w:tcW w:w="6321" w:type="dxa"/>
          </w:tcPr>
          <w:p w14:paraId="673A797D" w14:textId="340156AA" w:rsidR="0098580A" w:rsidRPr="00B7648E" w:rsidRDefault="0098580A" w:rsidP="007836F2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  <w:del w:id="41" w:author="Dmitrijs Kašs" w:date="2020-03-06T16:20:00Z">
              <w:r w:rsidRPr="00B7648E" w:rsidDel="009948CD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val="lv-LV" w:eastAsia="en-GB"/>
                </w:rPr>
                <w:delText>&lt;</w:delText>
              </w:r>
              <w:r w:rsidR="007836F2" w:rsidDel="009948CD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val="lv-LV" w:eastAsia="en-GB"/>
                </w:rPr>
                <w:delText>VAI</w:delText>
              </w:r>
              <w:r w:rsidRPr="00B7648E" w:rsidDel="009948CD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val="lv-LV" w:eastAsia="en-GB"/>
                </w:rPr>
                <w:delText>&gt; Dat</w:delText>
              </w:r>
              <w:r w:rsidR="007836F2" w:rsidDel="009948CD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val="lv-LV" w:eastAsia="en-GB"/>
                </w:rPr>
                <w:delText>u analītiķiem</w:delText>
              </w:r>
              <w:r w:rsidRPr="00B7648E" w:rsidDel="009948CD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val="lv-LV" w:eastAsia="en-GB"/>
                </w:rPr>
                <w:delText>, risk</w:delText>
              </w:r>
              <w:r w:rsidR="007836F2" w:rsidDel="009948CD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val="lv-LV" w:eastAsia="en-GB"/>
                </w:rPr>
                <w:delText>u analītiķiem</w:delText>
              </w:r>
              <w:r w:rsidRPr="00B7648E" w:rsidDel="009948CD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val="lv-LV" w:eastAsia="en-GB"/>
                </w:rPr>
                <w:delText>, dat</w:delText>
              </w:r>
              <w:r w:rsidR="007836F2" w:rsidDel="009948CD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val="lv-LV" w:eastAsia="en-GB"/>
                </w:rPr>
                <w:delText>u apstrādes un analīzes speciālistiem un citiem profesionāļiem, kas izmanto lielus datu apjomus, lai nonāktu pie noderīgiem secinājumiem</w:delText>
              </w:r>
              <w:r w:rsidRPr="00B7648E" w:rsidDel="009948CD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val="lv-LV" w:eastAsia="en-GB"/>
                </w:rPr>
                <w:delText xml:space="preserve"> </w:delText>
              </w:r>
            </w:del>
          </w:p>
        </w:tc>
      </w:tr>
      <w:tr w:rsidR="0098580A" w:rsidRPr="00295D64" w14:paraId="7B17F925" w14:textId="77777777" w:rsidTr="00A43054">
        <w:tc>
          <w:tcPr>
            <w:tcW w:w="2695" w:type="dxa"/>
          </w:tcPr>
          <w:p w14:paraId="2A10EE2F" w14:textId="24B1026B" w:rsidR="0098580A" w:rsidRPr="00B7648E" w:rsidRDefault="0098580A" w:rsidP="0098580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</w:p>
        </w:tc>
        <w:tc>
          <w:tcPr>
            <w:tcW w:w="6321" w:type="dxa"/>
          </w:tcPr>
          <w:p w14:paraId="668E45C8" w14:textId="5550E340" w:rsidR="0098580A" w:rsidRPr="00B7648E" w:rsidRDefault="0098580A" w:rsidP="007836F2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  <w:del w:id="42" w:author="Dmitrijs Kašs" w:date="2020-03-06T16:20:00Z">
              <w:r w:rsidRPr="00B7648E" w:rsidDel="009948CD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val="lv-LV" w:eastAsia="en-GB"/>
                </w:rPr>
                <w:delText>&lt;</w:delText>
              </w:r>
              <w:r w:rsidR="007836F2" w:rsidDel="009948CD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val="lv-LV" w:eastAsia="en-GB"/>
                </w:rPr>
                <w:delText>VAI</w:delText>
              </w:r>
              <w:r w:rsidRPr="00B7648E" w:rsidDel="009948CD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val="lv-LV" w:eastAsia="en-GB"/>
                </w:rPr>
                <w:delText>&gt; Anal</w:delText>
              </w:r>
              <w:r w:rsidR="007836F2" w:rsidDel="009948CD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val="lv-LV" w:eastAsia="en-GB"/>
                </w:rPr>
                <w:delText>ītiķiem, kuri vēlas iegūt komerciālu vērtību no lieliem datu apjomiem</w:delText>
              </w:r>
            </w:del>
          </w:p>
        </w:tc>
      </w:tr>
      <w:tr w:rsidR="0098580A" w:rsidRPr="00B7648E" w14:paraId="780833A7" w14:textId="77777777" w:rsidTr="00A43054">
        <w:tc>
          <w:tcPr>
            <w:tcW w:w="2695" w:type="dxa"/>
          </w:tcPr>
          <w:p w14:paraId="3C96ADEA" w14:textId="3C5EFF81" w:rsidR="0098580A" w:rsidRPr="00B7648E" w:rsidRDefault="007836F2" w:rsidP="007836F2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lv-LV" w:eastAsia="en-GB"/>
              </w:rPr>
              <w:t xml:space="preserve">Kursa </w:t>
            </w:r>
            <w:r w:rsidR="0098580A" w:rsidRPr="00B7648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ormā</w:t>
            </w:r>
            <w:r w:rsidR="0098580A" w:rsidRPr="00B7648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s</w:t>
            </w:r>
            <w:r w:rsidR="0098580A" w:rsidRPr="00B7648E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lv-LV" w:eastAsia="en-GB"/>
              </w:rPr>
              <w:t>:</w:t>
            </w:r>
          </w:p>
        </w:tc>
        <w:tc>
          <w:tcPr>
            <w:tcW w:w="6321" w:type="dxa"/>
          </w:tcPr>
          <w:p w14:paraId="7B9AADBD" w14:textId="1C94D9C7" w:rsidR="0098580A" w:rsidRPr="00B7648E" w:rsidRDefault="0098580A" w:rsidP="007836F2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  <w:r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 xml:space="preserve">3 </w:t>
            </w:r>
            <w:r w:rsidR="007836F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pilnas dienas, instruktora vadībā</w:t>
            </w:r>
          </w:p>
        </w:tc>
      </w:tr>
      <w:tr w:rsidR="0098580A" w:rsidRPr="00B7648E" w14:paraId="6A996155" w14:textId="77777777" w:rsidTr="00A43054">
        <w:tc>
          <w:tcPr>
            <w:tcW w:w="2695" w:type="dxa"/>
          </w:tcPr>
          <w:p w14:paraId="6E0D37D9" w14:textId="76229593" w:rsidR="0098580A" w:rsidRPr="00B7648E" w:rsidRDefault="0098580A" w:rsidP="007836F2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  <w:r w:rsidRPr="00B7648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Pra</w:t>
            </w:r>
            <w:r w:rsidR="007836F2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kses un teorijas sadalījums</w:t>
            </w:r>
            <w:r w:rsidRPr="00B7648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:</w:t>
            </w:r>
          </w:p>
        </w:tc>
        <w:tc>
          <w:tcPr>
            <w:tcW w:w="6321" w:type="dxa"/>
          </w:tcPr>
          <w:p w14:paraId="0C246091" w14:textId="5559AEB4" w:rsidR="0098580A" w:rsidRPr="00B7648E" w:rsidRDefault="0098580A" w:rsidP="007836F2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  <w:r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80% pra</w:t>
            </w:r>
            <w:r w:rsidR="007836F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 xml:space="preserve">kse un </w:t>
            </w:r>
            <w:r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20% teor</w:t>
            </w:r>
            <w:r w:rsidR="007836F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ija</w:t>
            </w:r>
          </w:p>
        </w:tc>
      </w:tr>
      <w:tr w:rsidR="0098580A" w:rsidRPr="00B7648E" w14:paraId="4B7C81DA" w14:textId="77777777" w:rsidTr="00A43054">
        <w:tc>
          <w:tcPr>
            <w:tcW w:w="2695" w:type="dxa"/>
          </w:tcPr>
          <w:p w14:paraId="1FFFD945" w14:textId="4C758E33" w:rsidR="0098580A" w:rsidRPr="00B7648E" w:rsidRDefault="007836F2" w:rsidP="007836F2">
            <w:pPr>
              <w:spacing w:before="60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lv-LV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lv-LV" w:eastAsia="en-GB"/>
              </w:rPr>
              <w:t>Grupas lielums</w:t>
            </w:r>
            <w:r w:rsidR="0098580A" w:rsidRPr="00B7648E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lv-LV" w:eastAsia="en-GB"/>
              </w:rPr>
              <w:t>:</w:t>
            </w:r>
          </w:p>
        </w:tc>
        <w:tc>
          <w:tcPr>
            <w:tcW w:w="6321" w:type="dxa"/>
          </w:tcPr>
          <w:p w14:paraId="353EF652" w14:textId="7F09BA85" w:rsidR="0098580A" w:rsidRPr="00B7648E" w:rsidRDefault="007836F2" w:rsidP="007836F2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 xml:space="preserve">Līdz </w:t>
            </w:r>
            <w:r w:rsidR="0098580A"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10 person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ām</w:t>
            </w:r>
          </w:p>
        </w:tc>
      </w:tr>
      <w:tr w:rsidR="0098580A" w:rsidRPr="00B7648E" w14:paraId="76AAC313" w14:textId="77777777" w:rsidTr="00A43054">
        <w:tc>
          <w:tcPr>
            <w:tcW w:w="2695" w:type="dxa"/>
          </w:tcPr>
          <w:p w14:paraId="728F0B95" w14:textId="41645CAF" w:rsidR="0098580A" w:rsidRPr="00B7648E" w:rsidRDefault="007836F2" w:rsidP="007836F2">
            <w:pPr>
              <w:spacing w:before="60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lv-LV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Cena</w:t>
            </w:r>
            <w:r w:rsidR="0098580A" w:rsidRPr="00B7648E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lv-LV" w:eastAsia="en-GB"/>
              </w:rPr>
              <w:t>:</w:t>
            </w:r>
          </w:p>
        </w:tc>
        <w:tc>
          <w:tcPr>
            <w:tcW w:w="6321" w:type="dxa"/>
          </w:tcPr>
          <w:p w14:paraId="74BC4B89" w14:textId="2C864405" w:rsidR="0098580A" w:rsidRPr="00B7648E" w:rsidRDefault="0098580A" w:rsidP="0098580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  <w:r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400 EUR</w:t>
            </w:r>
          </w:p>
        </w:tc>
      </w:tr>
      <w:tr w:rsidR="0098580A" w:rsidRPr="00B7648E" w14:paraId="66F98022" w14:textId="77777777" w:rsidTr="00A43054">
        <w:tc>
          <w:tcPr>
            <w:tcW w:w="2695" w:type="dxa"/>
          </w:tcPr>
          <w:p w14:paraId="055C9F27" w14:textId="7AA8B7F9" w:rsidR="0098580A" w:rsidRPr="00B7648E" w:rsidRDefault="007836F2" w:rsidP="00A43054">
            <w:pPr>
              <w:spacing w:before="60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lv-LV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Kur</w:t>
            </w:r>
            <w:r w:rsidR="0098580A" w:rsidRPr="00B7648E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lv-LV" w:eastAsia="en-GB"/>
              </w:rPr>
              <w:t xml:space="preserve">: </w:t>
            </w:r>
          </w:p>
        </w:tc>
        <w:tc>
          <w:tcPr>
            <w:tcW w:w="6321" w:type="dxa"/>
          </w:tcPr>
          <w:p w14:paraId="4D523CF6" w14:textId="17850FBB" w:rsidR="0098580A" w:rsidRPr="00B7648E" w:rsidRDefault="0098580A" w:rsidP="007836F2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  <w:r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R</w:t>
            </w:r>
            <w:r w:rsidR="007836F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ī</w:t>
            </w:r>
            <w:r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ga</w:t>
            </w:r>
          </w:p>
        </w:tc>
      </w:tr>
      <w:tr w:rsidR="0098580A" w:rsidRPr="00295D64" w14:paraId="7C1E3D84" w14:textId="77777777" w:rsidTr="00A43054">
        <w:tc>
          <w:tcPr>
            <w:tcW w:w="2695" w:type="dxa"/>
          </w:tcPr>
          <w:p w14:paraId="557C3270" w14:textId="5D4F6C04" w:rsidR="0098580A" w:rsidRPr="00B7648E" w:rsidRDefault="007836F2" w:rsidP="007836F2">
            <w:pPr>
              <w:spacing w:before="60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lv-LV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Valoda</w:t>
            </w:r>
            <w:ins w:id="43" w:author="Dmitrijs Kašs" w:date="2020-03-10T17:54:00Z">
              <w:r w:rsidR="006F4C4D">
                <w:rPr>
                  <w:rFonts w:ascii="Times New Roman" w:eastAsia="Times New Roman" w:hAnsi="Times New Roman" w:cs="Times New Roman"/>
                  <w:b/>
                  <w:bCs/>
                  <w:color w:val="222222"/>
                  <w:sz w:val="24"/>
                  <w:szCs w:val="24"/>
                  <w:lang w:val="lv-LV" w:eastAsia="en-GB"/>
                </w:rPr>
                <w:t>s</w:t>
              </w:r>
            </w:ins>
            <w:r w:rsidR="0098580A" w:rsidRPr="00B7648E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lv-LV" w:eastAsia="en-GB"/>
              </w:rPr>
              <w:t xml:space="preserve">: </w:t>
            </w:r>
          </w:p>
        </w:tc>
        <w:tc>
          <w:tcPr>
            <w:tcW w:w="6321" w:type="dxa"/>
          </w:tcPr>
          <w:p w14:paraId="18A7E58E" w14:textId="3CE4FB4F" w:rsidR="0098580A" w:rsidRPr="00B7648E" w:rsidRDefault="007836F2" w:rsidP="007836F2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Angļu, latviešu vai krievu</w:t>
            </w:r>
            <w:r w:rsidR="0098580A"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atkarībā no grupas</w:t>
            </w:r>
          </w:p>
        </w:tc>
      </w:tr>
      <w:tr w:rsidR="0098580A" w:rsidRPr="00295D64" w14:paraId="065DE231" w14:textId="77777777" w:rsidTr="00A43054">
        <w:tc>
          <w:tcPr>
            <w:tcW w:w="2695" w:type="dxa"/>
          </w:tcPr>
          <w:p w14:paraId="7CAB3A6E" w14:textId="7F54943E" w:rsidR="0098580A" w:rsidRPr="00B7648E" w:rsidRDefault="0098580A" w:rsidP="0098580A">
            <w:pPr>
              <w:spacing w:before="60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lv-LV" w:eastAsia="en-GB"/>
              </w:rPr>
            </w:pPr>
            <w:r w:rsidRPr="00B7648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Pr</w:t>
            </w:r>
            <w:r w:rsidR="007836F2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iekšnoteikumi</w:t>
            </w:r>
            <w:r w:rsidRPr="00B7648E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lv-LV" w:eastAsia="en-GB"/>
              </w:rPr>
              <w:t xml:space="preserve">: </w:t>
            </w:r>
          </w:p>
          <w:p w14:paraId="4F9FFB23" w14:textId="77777777" w:rsidR="0098580A" w:rsidRPr="00B7648E" w:rsidRDefault="0098580A" w:rsidP="0098580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</w:p>
        </w:tc>
        <w:tc>
          <w:tcPr>
            <w:tcW w:w="6321" w:type="dxa"/>
          </w:tcPr>
          <w:p w14:paraId="477248C1" w14:textId="76252477" w:rsidR="0098580A" w:rsidRPr="00B7648E" w:rsidRDefault="007836F2" w:rsidP="00295D64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Pieredze lielu datu apjomu analīzē</w:t>
            </w:r>
            <w:r w:rsidR="0098580A"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 xml:space="preserve"> </w:t>
            </w:r>
            <w:r w:rsidR="00295D6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 xml:space="preserve">ar </w:t>
            </w:r>
            <w:r w:rsidR="0098580A"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 xml:space="preserve">Excel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vai jebkuru citu instrumentu</w:t>
            </w:r>
            <w:r w:rsidR="0098580A"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 xml:space="preserve">Iepriekšēja pieredze </w:t>
            </w:r>
            <w:r w:rsidR="0098580A"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programm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ēšanā</w:t>
            </w:r>
            <w:r w:rsidR="0098580A"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 xml:space="preserve"> i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 xml:space="preserve">r priekšrocība, bet nav </w:t>
            </w:r>
            <w:del w:id="44" w:author="Dmitrijs Kašs" w:date="2020-03-06T11:52:00Z">
              <w:r w:rsidDel="0082701B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val="lv-LV" w:eastAsia="en-GB"/>
                </w:rPr>
                <w:delText>svarīgākais</w:delText>
              </w:r>
            </w:del>
            <w:ins w:id="45" w:author="Dmitrijs Kašs" w:date="2020-03-06T11:52:00Z">
              <w:r w:rsidR="0082701B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val="lv-LV" w:eastAsia="en-GB"/>
                </w:rPr>
                <w:t>obligāta</w:t>
              </w:r>
            </w:ins>
            <w:r w:rsidR="0098580A"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.</w:t>
            </w:r>
          </w:p>
        </w:tc>
      </w:tr>
    </w:tbl>
    <w:p w14:paraId="5A846DAD" w14:textId="2149E1EE" w:rsidR="0098580A" w:rsidRPr="00B7648E" w:rsidRDefault="0098580A" w:rsidP="0098580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</w:p>
    <w:p w14:paraId="6D3F97BC" w14:textId="1BCBA455" w:rsidR="00B60045" w:rsidRDefault="0002295F" w:rsidP="00B60045">
      <w:pPr>
        <w:spacing w:before="225" w:after="375" w:line="240" w:lineRule="auto"/>
        <w:jc w:val="center"/>
        <w:rPr>
          <w:ins w:id="46" w:author="Dmitrijs Kašs" w:date="2020-03-06T16:31:00Z"/>
          <w:rFonts w:ascii="Times New Roman" w:eastAsia="Times New Roman" w:hAnsi="Times New Roman" w:cs="Times New Roman"/>
          <w:b/>
          <w:bCs/>
          <w:sz w:val="24"/>
          <w:szCs w:val="24"/>
          <w:lang w:val="lv-LV" w:eastAsia="en-GB"/>
        </w:rPr>
      </w:pPr>
      <w:hyperlink r:id="rId6" w:anchor="book" w:history="1">
        <w:r w:rsidR="007836F2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lv-LV" w:eastAsia="en-GB"/>
          </w:rPr>
          <w:t>Reģistrējieties tagad</w:t>
        </w:r>
        <w:r w:rsidR="00B60045" w:rsidRPr="00B7648E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lv-LV" w:eastAsia="en-GB"/>
          </w:rPr>
          <w:t>.</w:t>
        </w:r>
      </w:hyperlink>
    </w:p>
    <w:p w14:paraId="6E6C10F1" w14:textId="42D2D301" w:rsidR="00A17172" w:rsidRPr="00B7648E" w:rsidDel="00A17172" w:rsidRDefault="00A17172" w:rsidP="00B60045">
      <w:pPr>
        <w:spacing w:before="225" w:after="375" w:line="240" w:lineRule="auto"/>
        <w:jc w:val="center"/>
        <w:rPr>
          <w:del w:id="47" w:author="Dmitrijs Kašs" w:date="2020-03-06T16:31:00Z"/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</w:p>
    <w:p w14:paraId="10812D8A" w14:textId="66CBCB2E" w:rsidR="00DD1DA4" w:rsidRPr="00B7648E" w:rsidDel="00A17172" w:rsidRDefault="00DD1DA4">
      <w:pPr>
        <w:rPr>
          <w:del w:id="48" w:author="Dmitrijs Kašs" w:date="2020-03-06T16:31:00Z"/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</w:pPr>
      <w:del w:id="49" w:author="Dmitrijs Kašs" w:date="2020-03-06T16:31:00Z">
        <w:r w:rsidRPr="00B7648E" w:rsidDel="00A17172">
          <w:rPr>
            <w:rFonts w:ascii="Times New Roman" w:eastAsia="Times New Roman" w:hAnsi="Times New Roman" w:cs="Times New Roman"/>
            <w:b/>
            <w:bCs/>
            <w:color w:val="222222"/>
            <w:sz w:val="24"/>
            <w:szCs w:val="24"/>
            <w:lang w:val="lv-LV" w:eastAsia="en-GB"/>
          </w:rPr>
          <w:br w:type="page"/>
        </w:r>
      </w:del>
    </w:p>
    <w:p w14:paraId="18598CA9" w14:textId="318D1BA6" w:rsidR="00272C21" w:rsidRPr="00B7648E" w:rsidRDefault="00272C21">
      <w:pP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pPrChange w:id="50" w:author="Dmitrijs Kašs" w:date="2020-03-06T16:31:00Z">
          <w:pPr>
            <w:spacing w:before="100" w:beforeAutospacing="1" w:after="100" w:afterAutospacing="1" w:line="240" w:lineRule="auto"/>
            <w:outlineLvl w:val="2"/>
          </w:pPr>
        </w:pPrChange>
      </w:pPr>
      <w:r w:rsidRPr="00B764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>Instru</w:t>
      </w:r>
      <w:r w:rsidR="00332DD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>ktors</w:t>
      </w:r>
    </w:p>
    <w:p w14:paraId="7ABF5024" w14:textId="68D3FA07" w:rsidR="00B450AE" w:rsidRPr="00B7648E" w:rsidRDefault="00272C21" w:rsidP="00272C21">
      <w:p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Dmitrijs </w:t>
      </w:r>
      <w:proofErr w:type="spellStart"/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Kass</w:t>
      </w:r>
      <w:proofErr w:type="spellEnd"/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, </w:t>
      </w:r>
      <w:r w:rsidR="008E5C7B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datu </w:t>
      </w:r>
      <w:del w:id="51" w:author="Dmitrijs Kašs" w:date="2020-03-06T11:53:00Z">
        <w:r w:rsidR="008E5C7B" w:rsidDel="0082701B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analīzes un apstrādes</w:delText>
        </w:r>
      </w:del>
      <w:ins w:id="52" w:author="Dmitrijs Kašs" w:date="2020-03-06T11:53:00Z">
        <w:r w:rsidR="0082701B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>zinātnieku komandas</w:t>
        </w:r>
      </w:ins>
      <w:r w:rsidR="008E5C7B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vadītājs </w:t>
      </w:r>
      <w:proofErr w:type="spellStart"/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Creamfinance</w:t>
      </w:r>
      <w:proofErr w:type="spellEnd"/>
      <w:r w:rsidR="005B3165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</w:t>
      </w:r>
      <w:r w:rsidR="008E5C7B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un neatkarīgais datu </w:t>
      </w:r>
      <w:del w:id="53" w:author="Dmitrijs Kašs" w:date="2020-03-06T11:53:00Z">
        <w:r w:rsidR="008E5C7B" w:rsidDel="0082701B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 xml:space="preserve">analīzes un apstrādes </w:delText>
        </w:r>
      </w:del>
      <w:ins w:id="54" w:author="Dmitrijs Kašs" w:date="2020-03-06T11:53:00Z">
        <w:r w:rsidR="0082701B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 xml:space="preserve">zinātnes </w:t>
        </w:r>
      </w:ins>
      <w:r w:rsidR="008E5C7B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konsultants</w:t>
      </w: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. </w:t>
      </w:r>
      <w:r w:rsidR="00B450AE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Dmitrijs </w:t>
      </w:r>
      <w:r w:rsidR="008E5C7B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arī regulāri pasniedz datu analīzi un </w:t>
      </w:r>
      <w:proofErr w:type="spellStart"/>
      <w:r w:rsidR="008E5C7B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vizualizāciju</w:t>
      </w:r>
      <w:proofErr w:type="spellEnd"/>
      <w:r w:rsidR="008E5C7B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ar </w:t>
      </w:r>
      <w:r w:rsidR="00B450AE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R programm</w:t>
      </w:r>
      <w:r w:rsidR="008E5C7B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ēšanas </w:t>
      </w:r>
      <w:r w:rsidR="008E5C7B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lastRenderedPageBreak/>
        <w:t xml:space="preserve">valodu uzņēmumiem un studentiem Latvijas Universitātes Fizikas, matemātikas un </w:t>
      </w:r>
      <w:proofErr w:type="spellStart"/>
      <w:r w:rsidR="008E5C7B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optometrijas</w:t>
      </w:r>
      <w:proofErr w:type="spellEnd"/>
      <w:r w:rsidR="008E5C7B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fakultātē</w:t>
      </w:r>
      <w:r w:rsidR="00B450AE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. Dmitrijs </w:t>
      </w:r>
      <w:ins w:id="55" w:author="Dmitrijs Kašs" w:date="2020-03-08T23:19:00Z">
        <w:r w:rsidR="00B0179F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>i</w:t>
        </w:r>
      </w:ins>
      <w:ins w:id="56" w:author="Dmitrijs Kašs" w:date="2020-03-08T23:20:00Z">
        <w:r w:rsidR="00B0179F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>r dedzīgs datu zinātnieks</w:t>
        </w:r>
      </w:ins>
      <w:del w:id="57" w:author="Dmitrijs Kašs" w:date="2020-03-08T23:20:00Z">
        <w:r w:rsidR="001D5783" w:rsidDel="00B0179F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aizraujas ar</w:delText>
        </w:r>
        <w:r w:rsidR="008E5C7B" w:rsidDel="00B0179F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 xml:space="preserve"> datu analīzi un apstrādi</w:delText>
        </w:r>
      </w:del>
      <w:r w:rsidR="008E5C7B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un ar prieku dalās savā praktiskajā pieredzē un skaidro sarežģītus jēdzienus vienkāršos veidos, kas </w:t>
      </w:r>
      <w:ins w:id="58" w:author="Dmitrijs Kašs" w:date="2020-03-10T17:55:00Z">
        <w:r w:rsidR="006F4C4D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>no</w:t>
        </w:r>
      </w:ins>
      <w:r w:rsidR="008E5C7B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ved pie izpratnes</w:t>
      </w:r>
      <w:r w:rsidR="00B450AE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4DA99DA9" w14:textId="0CA0FBA4" w:rsidR="005B3165" w:rsidRPr="00B7648E" w:rsidRDefault="008E5C7B" w:rsidP="00A43054">
      <w:pPr>
        <w:spacing w:before="225" w:after="375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>Iemaņas, kuras jūs iegūsiet</w:t>
      </w:r>
    </w:p>
    <w:p w14:paraId="7F46CBF8" w14:textId="67ED020A" w:rsidR="006C6375" w:rsidRPr="006C6375" w:rsidRDefault="006C6375">
      <w:pPr>
        <w:pStyle w:val="ListParagraph"/>
        <w:numPr>
          <w:ilvl w:val="0"/>
          <w:numId w:val="4"/>
        </w:numPr>
        <w:spacing w:before="225" w:after="375" w:line="240" w:lineRule="auto"/>
        <w:rPr>
          <w:ins w:id="59" w:author="Dmitrijs Kašs" w:date="2020-03-10T16:56:00Z"/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  <w:rPrChange w:id="60" w:author="Dmitrijs Kašs" w:date="2020-03-10T16:57:00Z">
            <w:rPr>
              <w:ins w:id="61" w:author="Dmitrijs Kašs" w:date="2020-03-10T16:56:00Z"/>
              <w:lang w:val="lv-LV" w:eastAsia="en-GB"/>
            </w:rPr>
          </w:rPrChange>
        </w:rPr>
        <w:pPrChange w:id="62" w:author="Dmitrijs Kašs" w:date="2020-03-10T16:57:00Z">
          <w:pPr>
            <w:spacing w:before="225" w:after="375" w:line="240" w:lineRule="auto"/>
          </w:pPr>
        </w:pPrChange>
      </w:pPr>
      <w:ins w:id="63" w:author="Dmitrijs Kašs" w:date="2020-03-10T16:55:00Z">
        <w:r w:rsidRPr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  <w:rPrChange w:id="64" w:author="Dmitrijs Kašs" w:date="2020-03-10T16:57:00Z">
              <w:rPr>
                <w:lang w:val="lv-LV" w:eastAsia="en-GB"/>
              </w:rPr>
            </w:rPrChange>
          </w:rPr>
          <w:t>Aprakstošu statistiku, ticamības intervālu un statistisku testu pielietošana.</w:t>
        </w:r>
      </w:ins>
    </w:p>
    <w:p w14:paraId="5A0BEDB7" w14:textId="2779DCD0" w:rsidR="006C6375" w:rsidRPr="006C6375" w:rsidRDefault="006C6375">
      <w:pPr>
        <w:pStyle w:val="ListParagraph"/>
        <w:numPr>
          <w:ilvl w:val="0"/>
          <w:numId w:val="4"/>
        </w:numPr>
        <w:spacing w:before="225" w:after="375" w:line="240" w:lineRule="auto"/>
        <w:rPr>
          <w:ins w:id="65" w:author="Dmitrijs Kašs" w:date="2020-03-10T16:55:00Z"/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  <w:rPrChange w:id="66" w:author="Dmitrijs Kašs" w:date="2020-03-10T16:57:00Z">
            <w:rPr>
              <w:ins w:id="67" w:author="Dmitrijs Kašs" w:date="2020-03-10T16:55:00Z"/>
              <w:lang w:val="lv-LV" w:eastAsia="en-GB"/>
            </w:rPr>
          </w:rPrChange>
        </w:rPr>
        <w:pPrChange w:id="68" w:author="Dmitrijs Kašs" w:date="2020-03-10T16:57:00Z">
          <w:pPr>
            <w:spacing w:before="225" w:after="375" w:line="240" w:lineRule="auto"/>
          </w:pPr>
        </w:pPrChange>
      </w:pPr>
      <w:ins w:id="69" w:author="Dmitrijs Kašs" w:date="2020-03-10T16:55:00Z">
        <w:r w:rsidRPr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  <w:rPrChange w:id="70" w:author="Dmitrijs Kašs" w:date="2020-03-10T16:57:00Z">
              <w:rPr>
                <w:lang w:val="lv-LV" w:eastAsia="en-GB"/>
              </w:rPr>
            </w:rPrChange>
          </w:rPr>
          <w:t xml:space="preserve">Izvēlētu pārraudzīto un nepārraudzīto </w:t>
        </w:r>
        <w:proofErr w:type="spellStart"/>
        <w:r w:rsidRPr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  <w:rPrChange w:id="71" w:author="Dmitrijs Kašs" w:date="2020-03-10T16:57:00Z">
              <w:rPr>
                <w:lang w:val="lv-LV" w:eastAsia="en-GB"/>
              </w:rPr>
            </w:rPrChange>
          </w:rPr>
          <w:t>mašīnmācīšanās</w:t>
        </w:r>
        <w:proofErr w:type="spellEnd"/>
        <w:r w:rsidRPr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  <w:rPrChange w:id="72" w:author="Dmitrijs Kašs" w:date="2020-03-10T16:57:00Z">
              <w:rPr>
                <w:lang w:val="lv-LV" w:eastAsia="en-GB"/>
              </w:rPr>
            </w:rPrChange>
          </w:rPr>
          <w:t xml:space="preserve"> metožu pielietošana.</w:t>
        </w:r>
      </w:ins>
    </w:p>
    <w:p w14:paraId="16AB72CE" w14:textId="0918E39E" w:rsidR="006C6375" w:rsidRPr="006C6375" w:rsidRDefault="006C6375">
      <w:pPr>
        <w:pStyle w:val="ListParagraph"/>
        <w:numPr>
          <w:ilvl w:val="0"/>
          <w:numId w:val="4"/>
        </w:numPr>
        <w:spacing w:before="225" w:after="375" w:line="240" w:lineRule="auto"/>
        <w:rPr>
          <w:ins w:id="73" w:author="Dmitrijs Kašs" w:date="2020-03-10T16:55:00Z"/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  <w:rPrChange w:id="74" w:author="Dmitrijs Kašs" w:date="2020-03-10T16:57:00Z">
            <w:rPr>
              <w:ins w:id="75" w:author="Dmitrijs Kašs" w:date="2020-03-10T16:55:00Z"/>
              <w:lang w:val="lv-LV" w:eastAsia="en-GB"/>
            </w:rPr>
          </w:rPrChange>
        </w:rPr>
        <w:pPrChange w:id="76" w:author="Dmitrijs Kašs" w:date="2020-03-10T16:57:00Z">
          <w:pPr>
            <w:spacing w:before="225" w:after="375" w:line="240" w:lineRule="auto"/>
          </w:pPr>
        </w:pPrChange>
      </w:pPr>
      <w:ins w:id="77" w:author="Dmitrijs Kašs" w:date="2020-03-10T16:55:00Z">
        <w:r w:rsidRPr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  <w:rPrChange w:id="78" w:author="Dmitrijs Kašs" w:date="2020-03-10T16:57:00Z">
              <w:rPr>
                <w:lang w:val="lv-LV" w:eastAsia="en-GB"/>
              </w:rPr>
            </w:rPrChange>
          </w:rPr>
          <w:t>A/B testēšanas pielietojums saskaņā ar labāko praksi.</w:t>
        </w:r>
      </w:ins>
    </w:p>
    <w:p w14:paraId="4A5FFCD6" w14:textId="6590DFFD" w:rsidR="006C6375" w:rsidRPr="006C6375" w:rsidRDefault="006C6375">
      <w:pPr>
        <w:pStyle w:val="ListParagraph"/>
        <w:numPr>
          <w:ilvl w:val="0"/>
          <w:numId w:val="4"/>
        </w:numPr>
        <w:spacing w:before="225" w:after="375" w:line="240" w:lineRule="auto"/>
        <w:rPr>
          <w:ins w:id="79" w:author="Dmitrijs Kašs" w:date="2020-03-10T16:55:00Z"/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  <w:rPrChange w:id="80" w:author="Dmitrijs Kašs" w:date="2020-03-10T16:57:00Z">
            <w:rPr>
              <w:ins w:id="81" w:author="Dmitrijs Kašs" w:date="2020-03-10T16:55:00Z"/>
              <w:lang w:val="lv-LV" w:eastAsia="en-GB"/>
            </w:rPr>
          </w:rPrChange>
        </w:rPr>
        <w:pPrChange w:id="82" w:author="Dmitrijs Kašs" w:date="2020-03-10T16:57:00Z">
          <w:pPr>
            <w:spacing w:before="225" w:after="375" w:line="240" w:lineRule="auto"/>
          </w:pPr>
        </w:pPrChange>
      </w:pPr>
      <w:ins w:id="83" w:author="Dmitrijs Kašs" w:date="2020-03-10T16:55:00Z">
        <w:r w:rsidRPr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  <w:rPrChange w:id="84" w:author="Dmitrijs Kašs" w:date="2020-03-10T16:57:00Z">
              <w:rPr>
                <w:lang w:val="lv-LV" w:eastAsia="en-GB"/>
              </w:rPr>
            </w:rPrChange>
          </w:rPr>
          <w:t xml:space="preserve">Datu imports, eksports, ieskaitot SQL un </w:t>
        </w:r>
        <w:proofErr w:type="spellStart"/>
        <w:r w:rsidRPr="006C6375">
          <w:rPr>
            <w:rFonts w:ascii="Times New Roman" w:eastAsia="Times New Roman" w:hAnsi="Times New Roman" w:cs="Times New Roman"/>
            <w:i/>
            <w:iCs/>
            <w:color w:val="333333"/>
            <w:sz w:val="24"/>
            <w:szCs w:val="24"/>
            <w:lang w:val="lv-LV" w:eastAsia="en-GB"/>
            <w:rPrChange w:id="85" w:author="Dmitrijs Kašs" w:date="2020-03-10T16:57:00Z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rPrChange>
          </w:rPr>
          <w:t>web</w:t>
        </w:r>
        <w:proofErr w:type="spellEnd"/>
        <w:r w:rsidRPr="006C6375">
          <w:rPr>
            <w:rFonts w:ascii="Times New Roman" w:eastAsia="Times New Roman" w:hAnsi="Times New Roman" w:cs="Times New Roman"/>
            <w:i/>
            <w:iCs/>
            <w:color w:val="333333"/>
            <w:sz w:val="24"/>
            <w:szCs w:val="24"/>
            <w:lang w:val="lv-LV" w:eastAsia="en-GB"/>
            <w:rPrChange w:id="86" w:author="Dmitrijs Kašs" w:date="2020-03-10T16:57:00Z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rPrChange>
          </w:rPr>
          <w:t xml:space="preserve"> </w:t>
        </w:r>
        <w:proofErr w:type="spellStart"/>
        <w:r w:rsidRPr="006C6375">
          <w:rPr>
            <w:rFonts w:ascii="Times New Roman" w:eastAsia="Times New Roman" w:hAnsi="Times New Roman" w:cs="Times New Roman"/>
            <w:i/>
            <w:iCs/>
            <w:color w:val="333333"/>
            <w:sz w:val="24"/>
            <w:szCs w:val="24"/>
            <w:lang w:val="lv-LV" w:eastAsia="en-GB"/>
            <w:rPrChange w:id="87" w:author="Dmitrijs Kašs" w:date="2020-03-10T16:57:00Z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rPrChange>
          </w:rPr>
          <w:t>scraping</w:t>
        </w:r>
        <w:proofErr w:type="spellEnd"/>
        <w:del w:id="88" w:author="Dmitrijs Kašs" w:date="2020-03-10T17:57:00Z">
          <w:r w:rsidRPr="006C6375" w:rsidDel="00BC3253">
            <w:rPr>
              <w:rFonts w:ascii="Times New Roman" w:eastAsia="Times New Roman" w:hAnsi="Times New Roman" w:cs="Times New Roman"/>
              <w:color w:val="333333"/>
              <w:sz w:val="24"/>
              <w:szCs w:val="24"/>
              <w:lang w:val="lv-LV" w:eastAsia="en-GB"/>
              <w:rPrChange w:id="89" w:author="Dmitrijs Kašs" w:date="2020-03-10T16:57:00Z">
                <w:rPr>
                  <w:lang w:val="lv-LV" w:eastAsia="en-GB"/>
                </w:rPr>
              </w:rPrChange>
            </w:rPr>
            <w:delText>&gt;</w:delText>
          </w:r>
        </w:del>
        <w:r w:rsidRPr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  <w:rPrChange w:id="90" w:author="Dmitrijs Kašs" w:date="2020-03-10T16:57:00Z">
              <w:rPr>
                <w:lang w:val="lv-LV" w:eastAsia="en-GB"/>
              </w:rPr>
            </w:rPrChange>
          </w:rPr>
          <w:t>.</w:t>
        </w:r>
      </w:ins>
    </w:p>
    <w:p w14:paraId="5F7379D4" w14:textId="40E005DD" w:rsidR="006C6375" w:rsidRPr="006C6375" w:rsidRDefault="006C6375">
      <w:pPr>
        <w:pStyle w:val="ListParagraph"/>
        <w:numPr>
          <w:ilvl w:val="0"/>
          <w:numId w:val="4"/>
        </w:numPr>
        <w:spacing w:before="225" w:after="375" w:line="240" w:lineRule="auto"/>
        <w:rPr>
          <w:ins w:id="91" w:author="Dmitrijs Kašs" w:date="2020-03-10T16:55:00Z"/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  <w:rPrChange w:id="92" w:author="Dmitrijs Kašs" w:date="2020-03-10T16:57:00Z">
            <w:rPr>
              <w:ins w:id="93" w:author="Dmitrijs Kašs" w:date="2020-03-10T16:55:00Z"/>
              <w:lang w:val="lv-LV" w:eastAsia="en-GB"/>
            </w:rPr>
          </w:rPrChange>
        </w:rPr>
        <w:pPrChange w:id="94" w:author="Dmitrijs Kašs" w:date="2020-03-10T16:57:00Z">
          <w:pPr>
            <w:spacing w:before="225" w:after="375" w:line="240" w:lineRule="auto"/>
          </w:pPr>
        </w:pPrChange>
      </w:pPr>
      <w:ins w:id="95" w:author="Dmitrijs Kašs" w:date="2020-03-10T16:55:00Z">
        <w:r w:rsidRPr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  <w:rPrChange w:id="96" w:author="Dmitrijs Kašs" w:date="2020-03-10T16:57:00Z">
              <w:rPr>
                <w:lang w:val="lv-LV" w:eastAsia="en-GB"/>
              </w:rPr>
            </w:rPrChange>
          </w:rPr>
          <w:t>Datu tīrīšana, sarežģītas tabulu manipulācijas un apvienojumi.</w:t>
        </w:r>
      </w:ins>
    </w:p>
    <w:p w14:paraId="6C159CEB" w14:textId="56A95CDC" w:rsidR="006C6375" w:rsidRPr="006C6375" w:rsidRDefault="006C6375">
      <w:pPr>
        <w:pStyle w:val="ListParagraph"/>
        <w:numPr>
          <w:ilvl w:val="0"/>
          <w:numId w:val="4"/>
        </w:numPr>
        <w:spacing w:before="225" w:after="375" w:line="240" w:lineRule="auto"/>
        <w:rPr>
          <w:ins w:id="97" w:author="Dmitrijs Kašs" w:date="2020-03-10T16:55:00Z"/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  <w:rPrChange w:id="98" w:author="Dmitrijs Kašs" w:date="2020-03-10T16:57:00Z">
            <w:rPr>
              <w:ins w:id="99" w:author="Dmitrijs Kašs" w:date="2020-03-10T16:55:00Z"/>
              <w:lang w:val="lv-LV" w:eastAsia="en-GB"/>
            </w:rPr>
          </w:rPrChange>
        </w:rPr>
        <w:pPrChange w:id="100" w:author="Dmitrijs Kašs" w:date="2020-03-10T16:57:00Z">
          <w:pPr>
            <w:spacing w:before="225" w:after="375" w:line="240" w:lineRule="auto"/>
          </w:pPr>
        </w:pPrChange>
      </w:pPr>
      <w:ins w:id="101" w:author="Dmitrijs Kašs" w:date="2020-03-10T16:55:00Z">
        <w:r w:rsidRPr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  <w:rPrChange w:id="102" w:author="Dmitrijs Kašs" w:date="2020-03-10T16:57:00Z">
              <w:rPr>
                <w:lang w:val="lv-LV" w:eastAsia="en-GB"/>
              </w:rPr>
            </w:rPrChange>
          </w:rPr>
          <w:t>Izpētes datu analīze (</w:t>
        </w:r>
        <w:proofErr w:type="spellStart"/>
        <w:r w:rsidRPr="006C6375">
          <w:rPr>
            <w:rFonts w:ascii="Times New Roman" w:eastAsia="Times New Roman" w:hAnsi="Times New Roman" w:cs="Times New Roman"/>
            <w:i/>
            <w:iCs/>
            <w:color w:val="333333"/>
            <w:sz w:val="24"/>
            <w:szCs w:val="24"/>
            <w:lang w:val="lv-LV" w:eastAsia="en-GB"/>
            <w:rPrChange w:id="103" w:author="Dmitrijs Kašs" w:date="2020-03-10T16:57:00Z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rPrChange>
          </w:rPr>
          <w:t>Exploratory</w:t>
        </w:r>
        <w:proofErr w:type="spellEnd"/>
        <w:r w:rsidRPr="006C6375">
          <w:rPr>
            <w:rFonts w:ascii="Times New Roman" w:eastAsia="Times New Roman" w:hAnsi="Times New Roman" w:cs="Times New Roman"/>
            <w:i/>
            <w:iCs/>
            <w:color w:val="333333"/>
            <w:sz w:val="24"/>
            <w:szCs w:val="24"/>
            <w:lang w:val="lv-LV" w:eastAsia="en-GB"/>
            <w:rPrChange w:id="104" w:author="Dmitrijs Kašs" w:date="2020-03-10T16:57:00Z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rPrChange>
          </w:rPr>
          <w:t xml:space="preserve"> </w:t>
        </w:r>
        <w:proofErr w:type="spellStart"/>
        <w:r w:rsidRPr="006C6375">
          <w:rPr>
            <w:rFonts w:ascii="Times New Roman" w:eastAsia="Times New Roman" w:hAnsi="Times New Roman" w:cs="Times New Roman"/>
            <w:i/>
            <w:iCs/>
            <w:color w:val="333333"/>
            <w:sz w:val="24"/>
            <w:szCs w:val="24"/>
            <w:lang w:val="lv-LV" w:eastAsia="en-GB"/>
            <w:rPrChange w:id="105" w:author="Dmitrijs Kašs" w:date="2020-03-10T16:57:00Z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rPrChange>
          </w:rPr>
          <w:t>data</w:t>
        </w:r>
        <w:proofErr w:type="spellEnd"/>
        <w:r w:rsidRPr="006C6375">
          <w:rPr>
            <w:rFonts w:ascii="Times New Roman" w:eastAsia="Times New Roman" w:hAnsi="Times New Roman" w:cs="Times New Roman"/>
            <w:i/>
            <w:iCs/>
            <w:color w:val="333333"/>
            <w:sz w:val="24"/>
            <w:szCs w:val="24"/>
            <w:lang w:val="lv-LV" w:eastAsia="en-GB"/>
            <w:rPrChange w:id="106" w:author="Dmitrijs Kašs" w:date="2020-03-10T16:57:00Z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rPrChange>
          </w:rPr>
          <w:t xml:space="preserve"> </w:t>
        </w:r>
        <w:proofErr w:type="spellStart"/>
        <w:r w:rsidRPr="006C6375">
          <w:rPr>
            <w:rFonts w:ascii="Times New Roman" w:eastAsia="Times New Roman" w:hAnsi="Times New Roman" w:cs="Times New Roman"/>
            <w:i/>
            <w:iCs/>
            <w:color w:val="333333"/>
            <w:sz w:val="24"/>
            <w:szCs w:val="24"/>
            <w:lang w:val="lv-LV" w:eastAsia="en-GB"/>
            <w:rPrChange w:id="107" w:author="Dmitrijs Kašs" w:date="2020-03-10T16:57:00Z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rPrChange>
          </w:rPr>
          <w:t>analysis</w:t>
        </w:r>
        <w:proofErr w:type="spellEnd"/>
        <w:r w:rsidRPr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  <w:rPrChange w:id="108" w:author="Dmitrijs Kašs" w:date="2020-03-10T16:57:00Z">
              <w:rPr>
                <w:lang w:val="lv-LV" w:eastAsia="en-GB"/>
              </w:rPr>
            </w:rPrChange>
          </w:rPr>
          <w:t>).</w:t>
        </w:r>
      </w:ins>
    </w:p>
    <w:p w14:paraId="1431DA96" w14:textId="5B9708E4" w:rsidR="006C6375" w:rsidRPr="006C6375" w:rsidRDefault="006C6375">
      <w:pPr>
        <w:pStyle w:val="ListParagraph"/>
        <w:numPr>
          <w:ilvl w:val="0"/>
          <w:numId w:val="4"/>
        </w:numPr>
        <w:spacing w:before="225" w:after="375" w:line="240" w:lineRule="auto"/>
        <w:rPr>
          <w:ins w:id="109" w:author="Dmitrijs Kašs" w:date="2020-03-10T16:55:00Z"/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  <w:rPrChange w:id="110" w:author="Dmitrijs Kašs" w:date="2020-03-10T16:57:00Z">
            <w:rPr>
              <w:ins w:id="111" w:author="Dmitrijs Kašs" w:date="2020-03-10T16:55:00Z"/>
              <w:lang w:val="lv-LV" w:eastAsia="en-GB"/>
            </w:rPr>
          </w:rPrChange>
        </w:rPr>
        <w:pPrChange w:id="112" w:author="Dmitrijs Kašs" w:date="2020-03-10T16:57:00Z">
          <w:pPr>
            <w:spacing w:before="225" w:after="375" w:line="240" w:lineRule="auto"/>
          </w:pPr>
        </w:pPrChange>
      </w:pPr>
      <w:ins w:id="113" w:author="Dmitrijs Kašs" w:date="2020-03-10T16:55:00Z">
        <w:r w:rsidRPr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  <w:rPrChange w:id="114" w:author="Dmitrijs Kašs" w:date="2020-03-10T16:57:00Z">
              <w:rPr>
                <w:lang w:val="lv-LV" w:eastAsia="en-GB"/>
              </w:rPr>
            </w:rPrChange>
          </w:rPr>
          <w:t xml:space="preserve">Statiskā un interaktīvā </w:t>
        </w:r>
        <w:proofErr w:type="spellStart"/>
        <w:r w:rsidRPr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  <w:rPrChange w:id="115" w:author="Dmitrijs Kašs" w:date="2020-03-10T16:57:00Z">
              <w:rPr>
                <w:lang w:val="lv-LV" w:eastAsia="en-GB"/>
              </w:rPr>
            </w:rPrChange>
          </w:rPr>
          <w:t>vizualizācija</w:t>
        </w:r>
        <w:proofErr w:type="spellEnd"/>
        <w:r w:rsidRPr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  <w:rPrChange w:id="116" w:author="Dmitrijs Kašs" w:date="2020-03-10T16:57:00Z">
              <w:rPr>
                <w:lang w:val="lv-LV" w:eastAsia="en-GB"/>
              </w:rPr>
            </w:rPrChange>
          </w:rPr>
          <w:t>.</w:t>
        </w:r>
      </w:ins>
    </w:p>
    <w:p w14:paraId="579B5FAB" w14:textId="4C3CFEA6" w:rsidR="006C6375" w:rsidRPr="006C6375" w:rsidRDefault="006C6375">
      <w:pPr>
        <w:pStyle w:val="ListParagraph"/>
        <w:numPr>
          <w:ilvl w:val="0"/>
          <w:numId w:val="4"/>
        </w:numPr>
        <w:spacing w:before="225" w:after="375" w:line="240" w:lineRule="auto"/>
        <w:rPr>
          <w:ins w:id="117" w:author="Dmitrijs Kašs" w:date="2020-03-10T16:55:00Z"/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  <w:rPrChange w:id="118" w:author="Dmitrijs Kašs" w:date="2020-03-10T16:57:00Z">
            <w:rPr>
              <w:ins w:id="119" w:author="Dmitrijs Kašs" w:date="2020-03-10T16:55:00Z"/>
              <w:lang w:val="lv-LV" w:eastAsia="en-GB"/>
            </w:rPr>
          </w:rPrChange>
        </w:rPr>
        <w:pPrChange w:id="120" w:author="Dmitrijs Kašs" w:date="2020-03-10T16:57:00Z">
          <w:pPr>
            <w:spacing w:before="225" w:after="375" w:line="240" w:lineRule="auto"/>
          </w:pPr>
        </w:pPrChange>
      </w:pPr>
      <w:ins w:id="121" w:author="Dmitrijs Kašs" w:date="2020-03-10T16:55:00Z">
        <w:r w:rsidRPr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  <w:rPrChange w:id="122" w:author="Dmitrijs Kašs" w:date="2020-03-10T16:57:00Z">
              <w:rPr>
                <w:lang w:val="lv-LV" w:eastAsia="en-GB"/>
              </w:rPr>
            </w:rPrChange>
          </w:rPr>
          <w:t xml:space="preserve">Reproducējamā izpēte un pārskatu sagatavošana ar </w:t>
        </w:r>
        <w:proofErr w:type="spellStart"/>
        <w:r w:rsidRPr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  <w:rPrChange w:id="123" w:author="Dmitrijs Kašs" w:date="2020-03-10T16:57:00Z">
              <w:rPr>
                <w:lang w:val="lv-LV" w:eastAsia="en-GB"/>
              </w:rPr>
            </w:rPrChange>
          </w:rPr>
          <w:t>RMarkdown</w:t>
        </w:r>
        <w:proofErr w:type="spellEnd"/>
        <w:r w:rsidRPr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  <w:rPrChange w:id="124" w:author="Dmitrijs Kašs" w:date="2020-03-10T16:57:00Z">
              <w:rPr>
                <w:lang w:val="lv-LV" w:eastAsia="en-GB"/>
              </w:rPr>
            </w:rPrChange>
          </w:rPr>
          <w:t>.</w:t>
        </w:r>
      </w:ins>
    </w:p>
    <w:p w14:paraId="7EB1FF48" w14:textId="5B020EC1" w:rsidR="006C6375" w:rsidRPr="006C6375" w:rsidRDefault="006C6375">
      <w:pPr>
        <w:pStyle w:val="ListParagraph"/>
        <w:numPr>
          <w:ilvl w:val="0"/>
          <w:numId w:val="4"/>
        </w:numPr>
        <w:spacing w:before="225" w:after="375" w:line="240" w:lineRule="auto"/>
        <w:rPr>
          <w:ins w:id="125" w:author="Dmitrijs Kašs" w:date="2020-03-10T16:55:00Z"/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  <w:rPrChange w:id="126" w:author="Dmitrijs Kašs" w:date="2020-03-10T16:57:00Z">
            <w:rPr>
              <w:ins w:id="127" w:author="Dmitrijs Kašs" w:date="2020-03-10T16:55:00Z"/>
              <w:lang w:val="lv-LV" w:eastAsia="en-GB"/>
            </w:rPr>
          </w:rPrChange>
        </w:rPr>
        <w:pPrChange w:id="128" w:author="Dmitrijs Kašs" w:date="2020-03-10T16:57:00Z">
          <w:pPr>
            <w:spacing w:before="225" w:after="375" w:line="240" w:lineRule="auto"/>
          </w:pPr>
        </w:pPrChange>
      </w:pPr>
      <w:ins w:id="129" w:author="Dmitrijs Kašs" w:date="2020-03-10T16:55:00Z">
        <w:r w:rsidRPr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  <w:rPrChange w:id="130" w:author="Dmitrijs Kašs" w:date="2020-03-10T16:57:00Z">
              <w:rPr>
                <w:lang w:val="lv-LV" w:eastAsia="en-GB"/>
              </w:rPr>
            </w:rPrChange>
          </w:rPr>
          <w:t xml:space="preserve">R sintakse, stils, </w:t>
        </w:r>
        <w:proofErr w:type="spellStart"/>
        <w:r w:rsidRPr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  <w:rPrChange w:id="131" w:author="Dmitrijs Kašs" w:date="2020-03-10T16:57:00Z">
              <w:rPr>
                <w:lang w:val="lv-LV" w:eastAsia="en-GB"/>
              </w:rPr>
            </w:rPrChange>
          </w:rPr>
          <w:t>pakotnes</w:t>
        </w:r>
        <w:proofErr w:type="spellEnd"/>
        <w:r w:rsidRPr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  <w:rPrChange w:id="132" w:author="Dmitrijs Kašs" w:date="2020-03-10T16:57:00Z">
              <w:rPr>
                <w:lang w:val="lv-LV" w:eastAsia="en-GB"/>
              </w:rPr>
            </w:rPrChange>
          </w:rPr>
          <w:t>, datu struktūras, cikli, vadības plūsma, lietotāja definētas funkcijas.</w:t>
        </w:r>
      </w:ins>
    </w:p>
    <w:p w14:paraId="76EE6207" w14:textId="710F02D8" w:rsidR="005B3165" w:rsidRPr="00B7648E" w:rsidDel="006C6375" w:rsidRDefault="006C6375">
      <w:pPr>
        <w:spacing w:before="100" w:beforeAutospacing="1" w:after="100" w:afterAutospacing="1" w:line="240" w:lineRule="auto"/>
        <w:rPr>
          <w:del w:id="133" w:author="Dmitrijs Kašs" w:date="2020-03-10T16:55:00Z"/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pPrChange w:id="134" w:author="Dmitrijs Kašs" w:date="2020-03-10T16:57:00Z">
          <w:pPr>
            <w:numPr>
              <w:numId w:val="3"/>
            </w:numPr>
            <w:tabs>
              <w:tab w:val="num" w:pos="720"/>
            </w:tabs>
            <w:spacing w:before="100" w:beforeAutospacing="1" w:after="100" w:afterAutospacing="1" w:line="240" w:lineRule="auto"/>
            <w:ind w:left="720" w:hanging="360"/>
          </w:pPr>
        </w:pPrChange>
      </w:pPr>
      <w:ins w:id="135" w:author="Dmitrijs Kašs" w:date="2020-03-10T16:55:00Z">
        <w:r w:rsidRPr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>Un vēl daudz vairāk!</w:t>
        </w:r>
      </w:ins>
      <w:del w:id="136" w:author="Dmitrijs Kašs" w:date="2020-03-10T16:55:00Z">
        <w:r w:rsidR="005B3165" w:rsidRPr="00B7648E" w:rsidDel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R s</w:delText>
        </w:r>
        <w:r w:rsidR="008E5C7B" w:rsidDel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intakse</w:delText>
        </w:r>
        <w:r w:rsidR="005B3165" w:rsidRPr="00B7648E" w:rsidDel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, dat</w:delText>
        </w:r>
        <w:r w:rsidR="008E5C7B" w:rsidDel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u struktūras</w:delText>
        </w:r>
        <w:r w:rsidR="005B3165" w:rsidRPr="00B7648E" w:rsidDel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 xml:space="preserve">, </w:delText>
        </w:r>
        <w:r w:rsidR="008E5C7B" w:rsidDel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cikl</w:delText>
        </w:r>
        <w:r w:rsidR="001D5783" w:rsidDel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i</w:delText>
        </w:r>
        <w:r w:rsidR="005B3165" w:rsidRPr="00B7648E" w:rsidDel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 xml:space="preserve">, </w:delText>
        </w:r>
        <w:r w:rsidR="008E5C7B" w:rsidDel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vadības plūsm</w:delText>
        </w:r>
        <w:r w:rsidR="001D5783" w:rsidDel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a</w:delText>
        </w:r>
        <w:r w:rsidR="008E5C7B" w:rsidDel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, R funkciju rakstīšan</w:delText>
        </w:r>
        <w:r w:rsidR="001D5783" w:rsidDel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a</w:delText>
        </w:r>
        <w:r w:rsidR="005B3165" w:rsidRPr="00B7648E" w:rsidDel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.</w:delText>
        </w:r>
      </w:del>
    </w:p>
    <w:p w14:paraId="3233A972" w14:textId="5E64016C" w:rsidR="005B3165" w:rsidRPr="00B7648E" w:rsidDel="006C6375" w:rsidRDefault="008E5C7B">
      <w:pPr>
        <w:spacing w:before="100" w:beforeAutospacing="1" w:after="100" w:afterAutospacing="1" w:line="240" w:lineRule="auto"/>
        <w:rPr>
          <w:del w:id="137" w:author="Dmitrijs Kašs" w:date="2020-03-10T16:55:00Z"/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pPrChange w:id="138" w:author="Dmitrijs Kašs" w:date="2020-03-10T16:57:00Z">
          <w:pPr>
            <w:numPr>
              <w:numId w:val="3"/>
            </w:numPr>
            <w:tabs>
              <w:tab w:val="num" w:pos="720"/>
            </w:tabs>
            <w:spacing w:before="100" w:beforeAutospacing="1" w:after="100" w:afterAutospacing="1" w:line="240" w:lineRule="auto"/>
            <w:ind w:left="720" w:hanging="360"/>
          </w:pPr>
        </w:pPrChange>
      </w:pPr>
      <w:del w:id="139" w:author="Dmitrijs Kašs" w:date="2020-03-10T16:55:00Z">
        <w:r w:rsidDel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Zināšanas par vispopulārākajām R paketēm</w:delText>
        </w:r>
        <w:r w:rsidR="005B3165" w:rsidRPr="00B7648E" w:rsidDel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.</w:delText>
        </w:r>
      </w:del>
    </w:p>
    <w:p w14:paraId="02F83A7B" w14:textId="0DC0FFCF" w:rsidR="005B3165" w:rsidRPr="00B7648E" w:rsidDel="006C6375" w:rsidRDefault="008E5C7B">
      <w:pPr>
        <w:spacing w:before="100" w:beforeAutospacing="1" w:after="100" w:afterAutospacing="1" w:line="240" w:lineRule="auto"/>
        <w:rPr>
          <w:del w:id="140" w:author="Dmitrijs Kašs" w:date="2020-03-10T16:55:00Z"/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pPrChange w:id="141" w:author="Dmitrijs Kašs" w:date="2020-03-10T16:57:00Z">
          <w:pPr>
            <w:numPr>
              <w:numId w:val="3"/>
            </w:numPr>
            <w:tabs>
              <w:tab w:val="num" w:pos="720"/>
            </w:tabs>
            <w:spacing w:before="100" w:beforeAutospacing="1" w:after="100" w:afterAutospacing="1" w:line="240" w:lineRule="auto"/>
            <w:ind w:left="720" w:hanging="360"/>
          </w:pPr>
        </w:pPrChange>
      </w:pPr>
      <w:del w:id="142" w:author="Dmitrijs Kašs" w:date="2020-03-10T16:55:00Z">
        <w:r w:rsidDel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Datu</w:delText>
        </w:r>
        <w:r w:rsidR="005B3165" w:rsidRPr="00B7648E" w:rsidDel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 xml:space="preserve"> import</w:delText>
        </w:r>
        <w:r w:rsidDel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s</w:delText>
        </w:r>
        <w:r w:rsidR="005B3165" w:rsidRPr="00B7648E" w:rsidDel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 xml:space="preserve"> </w:delText>
        </w:r>
        <w:r w:rsidDel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no k</w:delText>
        </w:r>
        <w:r w:rsidR="005B3165" w:rsidRPr="00B7648E" w:rsidDel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onven</w:delText>
        </w:r>
        <w:r w:rsidDel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cionāliem un nekonvencionāliem datu avotiem</w:delText>
        </w:r>
        <w:r w:rsidR="005B3165" w:rsidRPr="00B7648E" w:rsidDel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 xml:space="preserve">, </w:delText>
        </w:r>
        <w:r w:rsidDel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 xml:space="preserve">tostarp </w:delText>
        </w:r>
        <w:r w:rsidR="005B3165" w:rsidRPr="00B7648E" w:rsidDel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SQL dat</w:delText>
        </w:r>
        <w:r w:rsidDel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ubāzes un rasmošanas</w:delText>
        </w:r>
        <w:r w:rsidR="005B3165" w:rsidRPr="00B7648E" w:rsidDel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.</w:delText>
        </w:r>
      </w:del>
    </w:p>
    <w:p w14:paraId="07E83FC7" w14:textId="3A3EDF70" w:rsidR="005B3165" w:rsidRPr="00B7648E" w:rsidDel="006C6375" w:rsidRDefault="005B3165">
      <w:pPr>
        <w:spacing w:before="100" w:beforeAutospacing="1" w:after="100" w:afterAutospacing="1" w:line="240" w:lineRule="auto"/>
        <w:rPr>
          <w:del w:id="143" w:author="Dmitrijs Kašs" w:date="2020-03-10T16:55:00Z"/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pPrChange w:id="144" w:author="Dmitrijs Kašs" w:date="2020-03-10T16:57:00Z">
          <w:pPr>
            <w:numPr>
              <w:numId w:val="3"/>
            </w:numPr>
            <w:tabs>
              <w:tab w:val="num" w:pos="720"/>
            </w:tabs>
            <w:spacing w:before="100" w:beforeAutospacing="1" w:after="100" w:afterAutospacing="1" w:line="240" w:lineRule="auto"/>
            <w:ind w:left="720" w:hanging="360"/>
          </w:pPr>
        </w:pPrChange>
      </w:pPr>
      <w:del w:id="145" w:author="Dmitrijs Kašs" w:date="2020-03-10T16:55:00Z">
        <w:r w:rsidRPr="00B7648E" w:rsidDel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Dat</w:delText>
        </w:r>
        <w:r w:rsidR="008E5C7B" w:rsidDel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u attīrīšana</w:delText>
        </w:r>
        <w:r w:rsidRPr="00B7648E" w:rsidDel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.</w:delText>
        </w:r>
      </w:del>
    </w:p>
    <w:p w14:paraId="73E36685" w14:textId="366A2319" w:rsidR="005B3165" w:rsidRPr="00B7648E" w:rsidDel="006C6375" w:rsidRDefault="005B3165">
      <w:pPr>
        <w:spacing w:before="100" w:beforeAutospacing="1" w:after="100" w:afterAutospacing="1" w:line="240" w:lineRule="auto"/>
        <w:rPr>
          <w:del w:id="146" w:author="Dmitrijs Kašs" w:date="2020-03-10T16:55:00Z"/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pPrChange w:id="147" w:author="Dmitrijs Kašs" w:date="2020-03-10T16:57:00Z">
          <w:pPr>
            <w:numPr>
              <w:numId w:val="3"/>
            </w:numPr>
            <w:tabs>
              <w:tab w:val="num" w:pos="720"/>
            </w:tabs>
            <w:spacing w:before="100" w:beforeAutospacing="1" w:after="100" w:afterAutospacing="1" w:line="240" w:lineRule="auto"/>
            <w:ind w:left="720" w:hanging="360"/>
          </w:pPr>
        </w:pPrChange>
      </w:pPr>
      <w:del w:id="148" w:author="Dmitrijs Kašs" w:date="2020-03-10T16:55:00Z">
        <w:r w:rsidRPr="00B7648E" w:rsidDel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Tab</w:delText>
        </w:r>
        <w:r w:rsidR="00BF465D" w:rsidDel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u</w:delText>
        </w:r>
        <w:r w:rsidRPr="00B7648E" w:rsidDel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l</w:delText>
        </w:r>
        <w:r w:rsidR="00BF465D" w:rsidDel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u</w:delText>
        </w:r>
        <w:r w:rsidRPr="00B7648E" w:rsidDel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 xml:space="preserve"> manipul</w:delText>
        </w:r>
        <w:r w:rsidR="00BF465D" w:rsidDel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ācijas un savienojumi</w:delText>
        </w:r>
        <w:r w:rsidRPr="00B7648E" w:rsidDel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.</w:delText>
        </w:r>
      </w:del>
    </w:p>
    <w:p w14:paraId="75E0FA1C" w14:textId="5832FE88" w:rsidR="005B3165" w:rsidRPr="00B7648E" w:rsidDel="006C6375" w:rsidRDefault="005B3165">
      <w:pPr>
        <w:spacing w:before="100" w:beforeAutospacing="1" w:after="100" w:afterAutospacing="1" w:line="240" w:lineRule="auto"/>
        <w:rPr>
          <w:del w:id="149" w:author="Dmitrijs Kašs" w:date="2020-03-10T16:55:00Z"/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pPrChange w:id="150" w:author="Dmitrijs Kašs" w:date="2020-03-10T16:57:00Z">
          <w:pPr>
            <w:numPr>
              <w:numId w:val="3"/>
            </w:numPr>
            <w:tabs>
              <w:tab w:val="num" w:pos="720"/>
            </w:tabs>
            <w:spacing w:before="100" w:beforeAutospacing="1" w:after="100" w:afterAutospacing="1" w:line="240" w:lineRule="auto"/>
            <w:ind w:left="720" w:hanging="360"/>
          </w:pPr>
        </w:pPrChange>
      </w:pPr>
      <w:del w:id="151" w:author="Dmitrijs Kašs" w:date="2020-03-10T16:55:00Z">
        <w:r w:rsidRPr="00B7648E" w:rsidDel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Elegant</w:delText>
        </w:r>
        <w:r w:rsidR="00BF465D" w:rsidDel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a</w:delText>
        </w:r>
        <w:r w:rsidRPr="00B7648E" w:rsidDel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 xml:space="preserve"> vi</w:delText>
        </w:r>
        <w:r w:rsidR="00BF465D" w:rsidDel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z</w:delText>
        </w:r>
        <w:r w:rsidRPr="00B7648E" w:rsidDel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ualiz</w:delText>
        </w:r>
        <w:r w:rsidR="00BF465D" w:rsidDel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ācija</w:delText>
        </w:r>
        <w:r w:rsidRPr="00B7648E" w:rsidDel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.</w:delText>
        </w:r>
      </w:del>
    </w:p>
    <w:p w14:paraId="52E7F430" w14:textId="6B1CC219" w:rsidR="005B3165" w:rsidRPr="00B7648E" w:rsidDel="006C6375" w:rsidRDefault="00BF465D">
      <w:pPr>
        <w:spacing w:before="100" w:beforeAutospacing="1" w:after="100" w:afterAutospacing="1" w:line="240" w:lineRule="auto"/>
        <w:rPr>
          <w:del w:id="152" w:author="Dmitrijs Kašs" w:date="2020-03-10T16:55:00Z"/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pPrChange w:id="153" w:author="Dmitrijs Kašs" w:date="2020-03-10T16:57:00Z">
          <w:pPr>
            <w:numPr>
              <w:numId w:val="3"/>
            </w:numPr>
            <w:tabs>
              <w:tab w:val="num" w:pos="720"/>
            </w:tabs>
            <w:spacing w:before="100" w:beforeAutospacing="1" w:after="100" w:afterAutospacing="1" w:line="240" w:lineRule="auto"/>
            <w:ind w:left="720" w:hanging="360"/>
          </w:pPr>
        </w:pPrChange>
      </w:pPr>
      <w:del w:id="154" w:author="Dmitrijs Kašs" w:date="2020-03-10T16:55:00Z">
        <w:r w:rsidDel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Aprakstošā statistika</w:delText>
        </w:r>
        <w:r w:rsidR="005B3165" w:rsidRPr="00B7648E" w:rsidDel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 xml:space="preserve">, </w:delText>
        </w:r>
        <w:r w:rsidDel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ticamības intervāli</w:delText>
        </w:r>
        <w:r w:rsidR="005B3165" w:rsidRPr="00B7648E" w:rsidDel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, statisti</w:delText>
        </w:r>
        <w:r w:rsidDel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skie sadalījumi un testi</w:delText>
        </w:r>
        <w:r w:rsidR="005B3165" w:rsidRPr="00B7648E" w:rsidDel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.</w:delText>
        </w:r>
      </w:del>
    </w:p>
    <w:p w14:paraId="278FC48F" w14:textId="0E5AB518" w:rsidR="005B3165" w:rsidRPr="00B7648E" w:rsidDel="006C6375" w:rsidRDefault="006740C6">
      <w:pPr>
        <w:spacing w:before="100" w:beforeAutospacing="1" w:after="100" w:afterAutospacing="1" w:line="240" w:lineRule="auto"/>
        <w:rPr>
          <w:del w:id="155" w:author="Dmitrijs Kašs" w:date="2020-03-10T16:55:00Z"/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pPrChange w:id="156" w:author="Dmitrijs Kašs" w:date="2020-03-10T16:57:00Z">
          <w:pPr>
            <w:numPr>
              <w:numId w:val="3"/>
            </w:numPr>
            <w:tabs>
              <w:tab w:val="num" w:pos="720"/>
            </w:tabs>
            <w:spacing w:before="100" w:beforeAutospacing="1" w:after="100" w:afterAutospacing="1" w:line="240" w:lineRule="auto"/>
            <w:ind w:left="720" w:hanging="360"/>
          </w:pPr>
        </w:pPrChange>
      </w:pPr>
      <w:del w:id="157" w:author="Dmitrijs Kašs" w:date="2020-03-10T16:55:00Z">
        <w:r w:rsidRPr="00B7648E" w:rsidDel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Reproduc</w:delText>
        </w:r>
        <w:r w:rsidR="00BF465D" w:rsidDel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 xml:space="preserve">ējamā izpēte ar </w:delText>
        </w:r>
        <w:r w:rsidR="005B3165" w:rsidRPr="00B7648E" w:rsidDel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RMarkdown.</w:delText>
        </w:r>
      </w:del>
    </w:p>
    <w:p w14:paraId="517463BC" w14:textId="5AE4315E" w:rsidR="005B3165" w:rsidRPr="00BF465D" w:rsidRDefault="00A76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pPrChange w:id="158" w:author="Dmitrijs Kašs" w:date="2020-03-10T16:57:00Z">
          <w:pPr>
            <w:numPr>
              <w:numId w:val="3"/>
            </w:numPr>
            <w:tabs>
              <w:tab w:val="num" w:pos="720"/>
            </w:tabs>
            <w:spacing w:before="100" w:beforeAutospacing="1" w:after="100" w:afterAutospacing="1" w:line="240" w:lineRule="auto"/>
            <w:ind w:left="720" w:hanging="360"/>
          </w:pPr>
        </w:pPrChange>
      </w:pPr>
      <w:del w:id="159" w:author="Dmitrijs Kašs" w:date="2020-03-10T16:55:00Z">
        <w:r w:rsidRPr="00BF465D" w:rsidDel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A</w:delText>
        </w:r>
        <w:r w:rsidR="005B3165" w:rsidRPr="00BF465D" w:rsidDel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utonom</w:delText>
        </w:r>
        <w:r w:rsidR="00BF465D" w:rsidRPr="00BF465D" w:rsidDel="006C637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ā R skriptu izpilde ieplānotajā laikā</w:delText>
        </w:r>
      </w:del>
      <w:del w:id="160" w:author="Dmitrijs Kašs" w:date="2020-03-10T17:57:00Z">
        <w:r w:rsidR="005B3165" w:rsidRPr="00BF465D" w:rsidDel="00BC3253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.</w:delText>
        </w:r>
      </w:del>
    </w:p>
    <w:p w14:paraId="2F84CBBA" w14:textId="7B5B6719" w:rsidR="00B60045" w:rsidRPr="00B7648E" w:rsidRDefault="00BF465D" w:rsidP="00AF5B56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pPrChange w:id="161" w:author="Dmitrijs Kašs" w:date="2020-03-11T13:32:00Z">
          <w:pPr>
            <w:spacing w:before="100" w:beforeAutospacing="1" w:after="100" w:afterAutospacing="1" w:line="240" w:lineRule="auto"/>
            <w:outlineLvl w:val="2"/>
          </w:pPr>
        </w:pPrChange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>Kāpēc</w:t>
      </w:r>
      <w:r w:rsidR="00B60045" w:rsidRPr="00B764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 xml:space="preserve"> R?</w:t>
      </w:r>
    </w:p>
    <w:p w14:paraId="14886994" w14:textId="23572183" w:rsidR="00B60045" w:rsidRPr="00B7648E" w:rsidRDefault="00525102" w:rsidP="00AF5B56">
      <w:pPr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pPrChange w:id="162" w:author="Dmitrijs Kašs" w:date="2020-03-11T13:32:00Z">
          <w:pPr>
            <w:spacing w:before="225" w:after="375" w:line="240" w:lineRule="auto"/>
          </w:pPr>
        </w:pPrChange>
      </w:pPr>
      <w:ins w:id="163" w:author="Dmitrijs Kašs" w:date="2020-03-10T17:58:00Z">
        <w:r w:rsidRPr="00525102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 xml:space="preserve">R ir ļoti populāra, bezmaksas atklāta pirmkoda programmēšanas valoda un vide, kas, līdz ar </w:t>
        </w:r>
        <w:proofErr w:type="spellStart"/>
        <w:r w:rsidRPr="00525102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>Python</w:t>
        </w:r>
        <w:proofErr w:type="spellEnd"/>
        <w:r w:rsidRPr="00525102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 xml:space="preserve">, ir kļuvusi par nozares standartu datu analīzei un </w:t>
        </w:r>
        <w:proofErr w:type="spellStart"/>
        <w:r w:rsidRPr="00525102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>mašīnmācīšanai</w:t>
        </w:r>
        <w:proofErr w:type="spellEnd"/>
        <w:r w:rsidRPr="00525102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 xml:space="preserve">. R un </w:t>
        </w:r>
        <w:proofErr w:type="spellStart"/>
        <w:r w:rsidRPr="00525102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>RStudio</w:t>
        </w:r>
        <w:proofErr w:type="spellEnd"/>
        <w:r w:rsidRPr="00525102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 xml:space="preserve"> kopā piedāvā lieliskus instrumentus plašam biznesa un akadēmisko vajadzību klāstam no izpētes datu analīzes, reproducējamās izpētes, statistikas un </w:t>
        </w:r>
        <w:proofErr w:type="spellStart"/>
        <w:r w:rsidRPr="00525102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>mašīnmācīšanās</w:t>
        </w:r>
        <w:proofErr w:type="spellEnd"/>
        <w:r w:rsidRPr="00525102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 xml:space="preserve"> līdz interaktīvu atskaišu sastādīšanai un tīmekļa aplikācijām.</w:t>
        </w:r>
      </w:ins>
      <w:del w:id="164" w:author="Dmitrijs Kašs" w:date="2020-03-10T17:58:00Z">
        <w:r w:rsidR="00B60045" w:rsidRPr="00B7648E" w:rsidDel="00525102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R i</w:delText>
        </w:r>
        <w:r w:rsidR="00BF465D" w:rsidDel="00525102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 xml:space="preserve">r </w:delText>
        </w:r>
      </w:del>
      <w:ins w:id="165" w:author="Dmitrijs Kašs" w:date="2020-03-10T16:57:00Z">
        <w:del w:id="166" w:author="Dmitrijs Kašs" w:date="2020-03-10T17:58:00Z">
          <w:r w:rsidR="00F337CA" w:rsidRPr="00F337CA" w:rsidDel="00525102">
            <w:rPr>
              <w:rFonts w:ascii="Times New Roman" w:eastAsia="Times New Roman" w:hAnsi="Times New Roman" w:cs="Times New Roman"/>
              <w:color w:val="333333"/>
              <w:sz w:val="24"/>
              <w:szCs w:val="24"/>
              <w:lang w:val="lv-LV" w:eastAsia="en-GB"/>
            </w:rPr>
            <w:delText xml:space="preserve">ļoti populāra, </w:delText>
          </w:r>
        </w:del>
      </w:ins>
      <w:del w:id="167" w:author="Dmitrijs Kašs" w:date="2020-03-10T17:58:00Z">
        <w:r w:rsidR="00BF465D" w:rsidDel="00525102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bezmaksas atklāta pirmkoda pr</w:delText>
        </w:r>
        <w:r w:rsidR="00B60045" w:rsidRPr="00B7648E" w:rsidDel="00525102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ogramm</w:delText>
        </w:r>
        <w:r w:rsidR="00BF465D" w:rsidDel="00525102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 xml:space="preserve">ēšanas valoda un vide, kas, līdz ar </w:delText>
        </w:r>
        <w:r w:rsidR="00B60045" w:rsidRPr="00B7648E" w:rsidDel="00525102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Python</w:delText>
        </w:r>
        <w:r w:rsidR="00BF465D" w:rsidDel="00525102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 xml:space="preserve"> ir kļuvusi par nozares standartu datu analīzei un apstrādei un algoritmiskajai mācīšanai</w:delText>
        </w:r>
        <w:r w:rsidR="00B60045" w:rsidRPr="00B7648E" w:rsidDel="00525102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 xml:space="preserve">. R </w:delText>
        </w:r>
        <w:r w:rsidR="00BF465D" w:rsidDel="00525102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un</w:delText>
        </w:r>
        <w:r w:rsidR="00B60045" w:rsidRPr="00B7648E" w:rsidDel="00525102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 xml:space="preserve"> RStudio </w:delText>
        </w:r>
        <w:r w:rsidR="00BF465D" w:rsidDel="00525102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 xml:space="preserve">kopā piedāvā lieliskus instrumentus plašam biznesa un akadēmisko vajadzību klāstam no </w:delText>
        </w:r>
      </w:del>
      <w:del w:id="168" w:author="Dmitrijs Kašs" w:date="2020-03-10T17:57:00Z">
        <w:r w:rsidR="00BF465D" w:rsidDel="00B9000D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 xml:space="preserve">pētošās </w:delText>
        </w:r>
      </w:del>
      <w:del w:id="169" w:author="Dmitrijs Kašs" w:date="2020-03-10T17:58:00Z">
        <w:r w:rsidR="00BF465D" w:rsidDel="00525102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 xml:space="preserve">datu analīzes, </w:delText>
        </w:r>
        <w:r w:rsidR="00B60045" w:rsidRPr="00B7648E" w:rsidDel="00525102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reproduc</w:delText>
        </w:r>
        <w:r w:rsidR="00BF465D" w:rsidDel="00525102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ējamās izpētes</w:delText>
        </w:r>
        <w:r w:rsidR="00B60045" w:rsidRPr="00B7648E" w:rsidDel="00525102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, statisti</w:delText>
        </w:r>
        <w:r w:rsidR="00BF465D" w:rsidDel="00525102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kas</w:delText>
        </w:r>
      </w:del>
      <w:del w:id="170" w:author="Dmitrijs Kašs" w:date="2020-03-10T17:57:00Z">
        <w:r w:rsidR="00B60045" w:rsidRPr="00B7648E" w:rsidDel="00BC3253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 xml:space="preserve">, </w:delText>
        </w:r>
        <w:r w:rsidR="00FB2129" w:rsidDel="00BC3253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algoritmiskās mācīšanās</w:delText>
        </w:r>
      </w:del>
      <w:del w:id="171" w:author="Dmitrijs Kašs" w:date="2020-03-10T17:58:00Z">
        <w:r w:rsidR="00B60045" w:rsidRPr="00B7648E" w:rsidDel="00525102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,</w:delText>
        </w:r>
      </w:del>
      <w:del w:id="172" w:author="Dmitrijs Kašs" w:date="2020-03-10T17:57:00Z">
        <w:r w:rsidR="00B60045" w:rsidRPr="00B7648E" w:rsidDel="00BC3253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 xml:space="preserve"> </w:delText>
        </w:r>
      </w:del>
      <w:ins w:id="173" w:author="Dmitrijs Kašs" w:date="2020-03-10T16:58:00Z">
        <w:del w:id="174" w:author="Dmitrijs Kašs" w:date="2020-03-10T17:58:00Z">
          <w:r w:rsidR="008636F4" w:rsidRPr="008636F4" w:rsidDel="00525102">
            <w:rPr>
              <w:rFonts w:ascii="Times New Roman" w:eastAsia="Times New Roman" w:hAnsi="Times New Roman" w:cs="Times New Roman"/>
              <w:color w:val="333333"/>
              <w:sz w:val="24"/>
              <w:szCs w:val="24"/>
              <w:lang w:val="lv-LV" w:eastAsia="en-GB"/>
            </w:rPr>
            <w:delText xml:space="preserve">un mašīnmācīšanās </w:delText>
          </w:r>
        </w:del>
      </w:ins>
      <w:del w:id="175" w:author="Dmitrijs Kašs" w:date="2020-03-10T17:58:00Z">
        <w:r w:rsidR="00B60045" w:rsidRPr="00B7648E" w:rsidDel="00525102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automat</w:delText>
        </w:r>
        <w:r w:rsidR="00FB2129" w:rsidDel="00525102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izētās datu apstrādes un rasmošanas līdz interaktīvu atskaišu sastādīšanai un tīmekļa aplikācijām</w:delText>
        </w:r>
        <w:r w:rsidR="00B60045" w:rsidRPr="00B7648E" w:rsidDel="00525102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.</w:delText>
        </w:r>
      </w:del>
    </w:p>
    <w:p w14:paraId="5046FF6C" w14:textId="7D6877C5" w:rsidR="00B60045" w:rsidRPr="00B7648E" w:rsidRDefault="00FB2129" w:rsidP="00AF5B56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pPrChange w:id="176" w:author="Dmitrijs Kašs" w:date="2020-03-11T13:32:00Z">
          <w:pPr>
            <w:spacing w:before="100" w:beforeAutospacing="1" w:after="100" w:afterAutospacing="1" w:line="240" w:lineRule="auto"/>
            <w:outlineLvl w:val="2"/>
          </w:pPr>
        </w:pPrChange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 xml:space="preserve">Vai jūs esat grupa no </w:t>
      </w:r>
      <w:r w:rsidR="00B60045" w:rsidRPr="00B764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>4+</w:t>
      </w:r>
      <w:ins w:id="177" w:author="Dmitrijs Kašs" w:date="2020-03-10T17:58:00Z">
        <w:r w:rsidR="00782442">
          <w:rPr>
            <w:rFonts w:ascii="Times New Roman" w:eastAsia="Times New Roman" w:hAnsi="Times New Roman" w:cs="Times New Roman"/>
            <w:b/>
            <w:bCs/>
            <w:color w:val="222222"/>
            <w:sz w:val="24"/>
            <w:szCs w:val="24"/>
            <w:lang w:val="lv-LV" w:eastAsia="en-GB"/>
          </w:rPr>
          <w:t xml:space="preserve"> personām</w:t>
        </w:r>
      </w:ins>
      <w:r w:rsidR="00B60045" w:rsidRPr="00B764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>?</w:t>
      </w:r>
    </w:p>
    <w:p w14:paraId="4EC1B5F7" w14:textId="404E2C05" w:rsidR="00B60045" w:rsidRPr="00B7648E" w:rsidRDefault="00FB2129" w:rsidP="00AF5B56">
      <w:pPr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pPrChange w:id="178" w:author="Dmitrijs Kašs" w:date="2020-03-11T13:32:00Z">
          <w:pPr>
            <w:spacing w:before="225" w:after="375" w:line="240" w:lineRule="auto"/>
          </w:pPr>
        </w:pPrChange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Kursu var noorganizēt atsevišķā dienā jūsu telpās</w:t>
      </w:r>
      <w:r w:rsidR="00B60045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786E9580" w14:textId="07C1C858" w:rsidR="00B60045" w:rsidRPr="00B7648E" w:rsidRDefault="00677AAF" w:rsidP="00AF5B56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pPrChange w:id="179" w:author="Dmitrijs Kašs" w:date="2020-03-11T13:32:00Z">
          <w:pPr>
            <w:spacing w:before="100" w:beforeAutospacing="1" w:after="100" w:afterAutospacing="1" w:line="240" w:lineRule="auto"/>
            <w:outlineLvl w:val="2"/>
          </w:pPr>
        </w:pPrChange>
      </w:pPr>
      <w:ins w:id="180" w:author="Dmitrijs Kašs" w:date="2020-03-10T16:58:00Z">
        <w:r w:rsidRPr="00677AAF">
          <w:rPr>
            <w:rFonts w:ascii="Times New Roman" w:eastAsia="Times New Roman" w:hAnsi="Times New Roman" w:cs="Times New Roman"/>
            <w:b/>
            <w:bCs/>
            <w:color w:val="222222"/>
            <w:sz w:val="24"/>
            <w:szCs w:val="24"/>
            <w:lang w:val="lv-LV" w:eastAsia="en-GB"/>
          </w:rPr>
          <w:t>Vai jūs interesē</w:t>
        </w:r>
        <w:r>
          <w:rPr>
            <w:rFonts w:ascii="Times New Roman" w:eastAsia="Times New Roman" w:hAnsi="Times New Roman" w:cs="Times New Roman"/>
            <w:b/>
            <w:bCs/>
            <w:color w:val="222222"/>
            <w:sz w:val="24"/>
            <w:szCs w:val="24"/>
            <w:lang w:val="lv-LV" w:eastAsia="en-GB"/>
          </w:rPr>
          <w:t xml:space="preserve"> </w:t>
        </w:r>
      </w:ins>
      <w:del w:id="181" w:author="Dmitrijs Kašs" w:date="2020-03-10T16:58:00Z">
        <w:r w:rsidR="00FB2129" w:rsidDel="00677AAF">
          <w:rPr>
            <w:rFonts w:ascii="Times New Roman" w:eastAsia="Times New Roman" w:hAnsi="Times New Roman" w:cs="Times New Roman"/>
            <w:b/>
            <w:bCs/>
            <w:color w:val="222222"/>
            <w:sz w:val="24"/>
            <w:szCs w:val="24"/>
            <w:lang w:val="lv-LV" w:eastAsia="en-GB"/>
          </w:rPr>
          <w:delText xml:space="preserve">Vai jums ir vajadzīgs </w:delText>
        </w:r>
      </w:del>
      <w:r w:rsidR="00FB212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>citāds temats</w:t>
      </w:r>
      <w:r w:rsidR="00B60045" w:rsidRPr="00B764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 xml:space="preserve">, </w:t>
      </w:r>
      <w:r w:rsidR="00FB212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>norises vieta vai datums</w:t>
      </w:r>
      <w:r w:rsidR="00B60045" w:rsidRPr="00B764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>?</w:t>
      </w:r>
    </w:p>
    <w:p w14:paraId="456A485C" w14:textId="0F170FC1" w:rsidR="00B60045" w:rsidRPr="00B7648E" w:rsidRDefault="00FB2129" w:rsidP="00AF5B56">
      <w:pPr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pPrChange w:id="182" w:author="Dmitrijs Kašs" w:date="2020-03-11T13:32:00Z">
          <w:pPr>
            <w:spacing w:before="225" w:after="375" w:line="240" w:lineRule="auto"/>
          </w:pPr>
        </w:pPrChange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Saturs var tikt pielāgots jūsu </w:t>
      </w:r>
      <w:ins w:id="183" w:author="Dmitrijs Kašs" w:date="2020-03-10T16:58:00Z">
        <w:r w:rsidR="00677AAF" w:rsidRPr="00677AAF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>interesēm</w:t>
        </w:r>
        <w:r w:rsidR="00677AAF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 xml:space="preserve"> </w:t>
        </w:r>
      </w:ins>
      <w:del w:id="184" w:author="Dmitrijs Kašs" w:date="2020-03-10T16:58:00Z">
        <w:r w:rsidDel="00677AAF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vajadzībām</w:delText>
        </w:r>
        <w:r w:rsidR="00B60045" w:rsidRPr="00B7648E" w:rsidDel="00677AAF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 xml:space="preserve"> </w:delText>
        </w:r>
      </w:del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–</w:t>
      </w:r>
      <w:r w:rsidR="00B60045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lūdzu, atsūtiet tematu aprakstu, kurus j</w:t>
      </w:r>
      <w:r w:rsidR="001D5783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ū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s vēlētos aptver</w:t>
      </w:r>
      <w:r w:rsidR="001D5783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t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, izmantojot šo formu</w:t>
      </w:r>
      <w:r w:rsidR="00B60045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53680491" w14:textId="588423DD" w:rsidR="00A87311" w:rsidRPr="00B7648E" w:rsidRDefault="00087941" w:rsidP="00AF5B56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pPrChange w:id="185" w:author="Dmitrijs Kašs" w:date="2020-03-11T13:32:00Z">
          <w:pPr>
            <w:spacing w:before="100" w:beforeAutospacing="1" w:after="100" w:afterAutospacing="1" w:line="240" w:lineRule="auto"/>
            <w:outlineLvl w:val="2"/>
          </w:pPr>
        </w:pPrChange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>Atsauksmes</w:t>
      </w:r>
    </w:p>
    <w:p w14:paraId="377FA9F1" w14:textId="24A83716" w:rsidR="00B60045" w:rsidRPr="00B7648E" w:rsidDel="001C069B" w:rsidRDefault="00DE1030">
      <w:pPr>
        <w:jc w:val="center"/>
        <w:rPr>
          <w:del w:id="186" w:author="Dmitrijs Kašs" w:date="2020-03-10T17:59:00Z"/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pPrChange w:id="187" w:author="Dmitrijs Kašs" w:date="2020-03-10T17:59:00Z">
          <w:pPr/>
        </w:pPrChange>
      </w:pPr>
      <w:ins w:id="188" w:author="Dmitrijs Kašs" w:date="2020-03-10T17:59:00Z">
        <w:r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>*</w:t>
        </w:r>
        <w:del w:id="189" w:author="Dmitrijs Kašs" w:date="2020-03-11T13:32:00Z">
          <w:r w:rsidDel="00D5561C">
            <w:rPr>
              <w:rFonts w:ascii="Times New Roman" w:eastAsia="Times New Roman" w:hAnsi="Times New Roman" w:cs="Times New Roman"/>
              <w:color w:val="333333"/>
              <w:sz w:val="24"/>
              <w:szCs w:val="24"/>
              <w:lang w:val="lv-LV" w:eastAsia="en-GB"/>
            </w:rPr>
            <w:delText xml:space="preserve"> </w:delText>
          </w:r>
        </w:del>
        <w:r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>*</w:t>
        </w:r>
        <w:del w:id="190" w:author="Dmitrijs Kašs" w:date="2020-03-11T13:32:00Z">
          <w:r w:rsidDel="00D5561C">
            <w:rPr>
              <w:rFonts w:ascii="Times New Roman" w:eastAsia="Times New Roman" w:hAnsi="Times New Roman" w:cs="Times New Roman"/>
              <w:color w:val="333333"/>
              <w:sz w:val="24"/>
              <w:szCs w:val="24"/>
              <w:lang w:val="lv-LV" w:eastAsia="en-GB"/>
            </w:rPr>
            <w:delText xml:space="preserve"> </w:delText>
          </w:r>
        </w:del>
        <w:r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 xml:space="preserve">* </w:t>
        </w:r>
      </w:ins>
      <w:del w:id="191" w:author="Dmitrijs Kašs" w:date="2020-03-10T17:59:00Z">
        <w:r w:rsidR="00087941" w:rsidDel="001C069B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 xml:space="preserve">Kurss par datu analīzi un vizualizāciju ar </w:delText>
        </w:r>
        <w:r w:rsidR="00B60045" w:rsidRPr="00B7648E" w:rsidDel="001C069B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R 150+ b</w:delText>
        </w:r>
        <w:r w:rsidR="00087941" w:rsidDel="001C069B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iznesa pārstāvjiem un ir guvis cildinošas atsauksmes</w:delText>
        </w:r>
        <w:r w:rsidR="00B60045" w:rsidRPr="00B7648E" w:rsidDel="001C069B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.</w:delText>
        </w:r>
      </w:del>
    </w:p>
    <w:p w14:paraId="7C2D0D7E" w14:textId="676B9F18" w:rsidR="00DE1030" w:rsidRDefault="00DE1030" w:rsidP="00DE1030">
      <w:pPr>
        <w:jc w:val="center"/>
        <w:rPr>
          <w:ins w:id="192" w:author="Dmitrijs Kašs" w:date="2020-03-10T17:59:00Z"/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</w:p>
    <w:p w14:paraId="57FA6226" w14:textId="1C18A98F" w:rsidR="00DE1030" w:rsidRPr="00DE1030" w:rsidDel="00D5561C" w:rsidRDefault="00DE1030" w:rsidP="00DE1030">
      <w:pPr>
        <w:rPr>
          <w:ins w:id="193" w:author="Dmitrijs Kašs" w:date="2020-03-10T17:59:00Z"/>
          <w:del w:id="194" w:author="Dmitrijs Kašs" w:date="2020-03-11T13:31:00Z"/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ins w:id="195" w:author="Dmitrijs Kašs" w:date="2020-03-10T17:59:00Z">
        <w:r w:rsidRPr="00DE1030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>Reģistrējieties kursam vai uzdodiet jautājumu</w:t>
        </w:r>
      </w:ins>
      <w:ins w:id="196" w:author="Dmitrijs Kašs" w:date="2020-03-10T18:00:00Z">
        <w:r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>.</w:t>
        </w:r>
      </w:ins>
      <w:ins w:id="197" w:author="Dmitrijs Kašs" w:date="2020-03-11T13:31:00Z">
        <w:r w:rsidR="00D5561C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 xml:space="preserve"> </w:t>
        </w:r>
      </w:ins>
    </w:p>
    <w:p w14:paraId="26C35388" w14:textId="792D8453" w:rsidR="00DE1030" w:rsidRDefault="00DE1030">
      <w:pPr>
        <w:rPr>
          <w:ins w:id="198" w:author="Dmitrijs Kašs" w:date="2020-03-11T13:31:00Z"/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ins w:id="199" w:author="Dmitrijs Kašs" w:date="2020-03-10T17:59:00Z">
        <w:r w:rsidRPr="00DE1030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>Jūs saņemsiet apstiprinājumu 24 stundu laikā.</w:t>
        </w:r>
      </w:ins>
    </w:p>
    <w:p w14:paraId="623A58E4" w14:textId="4815E321" w:rsidR="00D5561C" w:rsidRDefault="00D5561C" w:rsidP="00D5561C">
      <w:pPr>
        <w:jc w:val="center"/>
        <w:rPr>
          <w:ins w:id="200" w:author="Dmitrijs Kašs" w:date="2020-03-11T13:32:00Z"/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ins w:id="201" w:author="Dmitrijs Kašs" w:date="2020-03-11T13:31:00Z">
        <w:r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>**</w:t>
        </w:r>
      </w:ins>
      <w:ins w:id="202" w:author="Dmitrijs Kašs" w:date="2020-03-11T13:32:00Z">
        <w:r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>*</w:t>
        </w:r>
      </w:ins>
    </w:p>
    <w:p w14:paraId="0AB75065" w14:textId="75469CE9" w:rsidR="00D5561C" w:rsidRPr="00B7648E" w:rsidRDefault="0002295F" w:rsidP="00D5561C">
      <w:pP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pPrChange w:id="203" w:author="Dmitrijs Kašs" w:date="2020-03-11T13:32:00Z">
          <w:pPr/>
        </w:pPrChange>
      </w:pPr>
      <w:ins w:id="204" w:author="Dmitrijs Kašs" w:date="2020-03-11T13:43:00Z">
        <w:r w:rsidRPr="0002295F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>Jūsu uzņēmums,  konkurenti un citas puses</w:t>
        </w:r>
        <w:r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 xml:space="preserve"> </w:t>
        </w:r>
        <w:r w:rsidRPr="0002295F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 xml:space="preserve">ģenerē daudz un dažādus datus. Vai Jūs jau izmantojiet tos, lai veidotu konkurences priekšrocības? Ja nē vai neesiet pārliecināts - piesakieties uz </w:t>
        </w:r>
        <w:proofErr w:type="spellStart"/>
        <w:r w:rsidRPr="0002295F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>prakst</w:t>
        </w:r>
        <w:bookmarkStart w:id="205" w:name="_GoBack"/>
        <w:bookmarkEnd w:id="205"/>
        <w:r w:rsidRPr="0002295F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>iskā</w:t>
        </w:r>
        <w:proofErr w:type="spellEnd"/>
        <w:r w:rsidRPr="0002295F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 xml:space="preserve"> darbībā orientētu 3 dienu kursu instruktora vadībā, lai iemācītos, kā pieņemt uz datiem balstītus lēmumus un automatizēt datu analīzi ar ļoti populāro R programmēšanas valodu!</w:t>
        </w:r>
      </w:ins>
    </w:p>
    <w:sectPr w:rsidR="00D5561C" w:rsidRPr="00B76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D56D56"/>
    <w:multiLevelType w:val="multilevel"/>
    <w:tmpl w:val="77FC8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967130"/>
    <w:multiLevelType w:val="multilevel"/>
    <w:tmpl w:val="DCC65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0F4000"/>
    <w:multiLevelType w:val="multilevel"/>
    <w:tmpl w:val="DCC65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DA67DF"/>
    <w:multiLevelType w:val="multilevel"/>
    <w:tmpl w:val="3FE81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mitrijs Kašs">
    <w15:presenceInfo w15:providerId="AD" w15:userId="S::dmitrijs.kass@creamfinance.com::10298fef-2e5c-4485-8842-ad5257d1676d"/>
  </w15:person>
  <w15:person w15:author="Dmitrijs Kašs">
    <w15:presenceInfo w15:providerId="AD" w15:userId="S::dmitrijs.kass@creamfinance.com::10298fef-2e5c-4485-8842-ad5257d167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revisionView w:markup="0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638E"/>
    <w:rsid w:val="000065C9"/>
    <w:rsid w:val="0002295F"/>
    <w:rsid w:val="00087941"/>
    <w:rsid w:val="000B58BE"/>
    <w:rsid w:val="000C2CC4"/>
    <w:rsid w:val="000F51B9"/>
    <w:rsid w:val="00167171"/>
    <w:rsid w:val="001923B9"/>
    <w:rsid w:val="001C069B"/>
    <w:rsid w:val="001D5783"/>
    <w:rsid w:val="001D63C7"/>
    <w:rsid w:val="001E638E"/>
    <w:rsid w:val="00272C21"/>
    <w:rsid w:val="00295D64"/>
    <w:rsid w:val="002B5374"/>
    <w:rsid w:val="00332DDC"/>
    <w:rsid w:val="00347AC8"/>
    <w:rsid w:val="003A3C65"/>
    <w:rsid w:val="003B7ADA"/>
    <w:rsid w:val="003D3FD7"/>
    <w:rsid w:val="004D0B8D"/>
    <w:rsid w:val="004E5EA5"/>
    <w:rsid w:val="00525102"/>
    <w:rsid w:val="005B3165"/>
    <w:rsid w:val="00641FC5"/>
    <w:rsid w:val="006740C6"/>
    <w:rsid w:val="00677AAF"/>
    <w:rsid w:val="006810F8"/>
    <w:rsid w:val="006C6375"/>
    <w:rsid w:val="006F4C4D"/>
    <w:rsid w:val="00782442"/>
    <w:rsid w:val="007836F2"/>
    <w:rsid w:val="007A2738"/>
    <w:rsid w:val="007E40FF"/>
    <w:rsid w:val="0082701B"/>
    <w:rsid w:val="008636F4"/>
    <w:rsid w:val="008A1151"/>
    <w:rsid w:val="008E5C7B"/>
    <w:rsid w:val="008E6143"/>
    <w:rsid w:val="009572E6"/>
    <w:rsid w:val="0098580A"/>
    <w:rsid w:val="009948CD"/>
    <w:rsid w:val="009F54E0"/>
    <w:rsid w:val="00A17172"/>
    <w:rsid w:val="00A43054"/>
    <w:rsid w:val="00A6551F"/>
    <w:rsid w:val="00A767F0"/>
    <w:rsid w:val="00A87311"/>
    <w:rsid w:val="00AF5B56"/>
    <w:rsid w:val="00B0179F"/>
    <w:rsid w:val="00B450AE"/>
    <w:rsid w:val="00B570FF"/>
    <w:rsid w:val="00B60045"/>
    <w:rsid w:val="00B7648E"/>
    <w:rsid w:val="00B9000D"/>
    <w:rsid w:val="00B92058"/>
    <w:rsid w:val="00BC3253"/>
    <w:rsid w:val="00BF465D"/>
    <w:rsid w:val="00BF78DD"/>
    <w:rsid w:val="00C92DE7"/>
    <w:rsid w:val="00D5561C"/>
    <w:rsid w:val="00DC3D2C"/>
    <w:rsid w:val="00DD1DA4"/>
    <w:rsid w:val="00DE1030"/>
    <w:rsid w:val="00DE5F90"/>
    <w:rsid w:val="00E04BFE"/>
    <w:rsid w:val="00E14E82"/>
    <w:rsid w:val="00E17054"/>
    <w:rsid w:val="00E2131F"/>
    <w:rsid w:val="00EC4A08"/>
    <w:rsid w:val="00F337CA"/>
    <w:rsid w:val="00F33F3D"/>
    <w:rsid w:val="00F46A53"/>
    <w:rsid w:val="00FB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54E30B"/>
  <w15:docId w15:val="{0276C449-F989-42D3-B9BF-D1FDF4967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63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1E63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38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1E638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E6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E638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E638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E638E"/>
    <w:rPr>
      <w:i/>
      <w:iCs/>
    </w:rPr>
  </w:style>
  <w:style w:type="paragraph" w:styleId="ListParagraph">
    <w:name w:val="List Paragraph"/>
    <w:basedOn w:val="Normal"/>
    <w:uiPriority w:val="34"/>
    <w:qFormat/>
    <w:rsid w:val="00347AC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47A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7A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7A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7A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7AC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47AC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7A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AC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85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46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27.0.0.1:4321/course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97D937-50E7-4F92-9098-C269CA0C8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921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Dmitrijs	Kašs</cp:lastModifiedBy>
  <cp:revision>35</cp:revision>
  <dcterms:created xsi:type="dcterms:W3CDTF">2020-03-05T16:05:00Z</dcterms:created>
  <dcterms:modified xsi:type="dcterms:W3CDTF">2020-03-11T11:43:00Z</dcterms:modified>
</cp:coreProperties>
</file>