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23FB65AE" w:rsidR="009948CD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</w:p>
    <w:p w14:paraId="5B1EA91C" w14:textId="6C2EF620" w:rsidR="009948CD" w:rsidRPr="00B7648E" w:rsidRDefault="009948CD" w:rsidP="00B471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Uz datiem balstīt</w:t>
      </w:r>
      <w:r w:rsidR="006810F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lēmumu pieņemšana un automatizācija ar R</w:t>
      </w:r>
    </w:p>
    <w:p w14:paraId="03EC3126" w14:textId="26F74A49" w:rsidR="004E5EA5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3 pilnas dienas, instruktora vadībā</w:t>
      </w:r>
    </w:p>
    <w:p w14:paraId="272A6036" w14:textId="2C381335" w:rsidR="001E638E" w:rsidRPr="00B7648E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4.-6. maijā un 20.-22. maijā</w:t>
      </w:r>
    </w:p>
    <w:p w14:paraId="1FB9B7AF" w14:textId="141D28F2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Spēja iegūt vērtību no komercdatiem ir principiāli svarīga jebkurā konkurējošā vidē. Tomēr daudzveidība, apjoms un ātrums, k</w:t>
      </w:r>
      <w:r w:rsidR="00D93C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12021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dā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dati 2020.g. tiek radīti, var </w:t>
      </w:r>
      <w:r w:rsidR="00CD69E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to</w:t>
      </w:r>
      <w:r w:rsidR="0027540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</w:t>
      </w:r>
      <w:r w:rsidR="00895AE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ūtiski 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ierobežot vai </w:t>
      </w:r>
      <w:r w:rsidR="004D30D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pat 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bloķēt</w:t>
      </w:r>
      <w:r w:rsidR="0081390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3 dienās iemāc</w:t>
      </w:r>
      <w:r w:rsidR="00E91BC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ties izmantot R programmēšanas valodu, RStudio, statistik</w:t>
      </w:r>
      <w:ins w:id="0" w:author="Dmitrijs Kašs" w:date="2020-03-11T23:17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as</w:t>
        </w:r>
      </w:ins>
      <w:del w:id="1" w:author="Dmitrijs Kašs" w:date="2020-03-11T23:17:00Z">
        <w:r w:rsidRPr="004E5EA5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</w:del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mašīnmācīšanās elementus</w:t>
      </w:r>
      <w:del w:id="2" w:author="Dmitrijs Kašs" w:date="2020-03-11T23:15:00Z">
        <w:r w:rsidR="00A21393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datu analīzes</w:delText>
        </w:r>
        <w:r w:rsidR="00FB367C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automatizēšana</w:delText>
        </w:r>
        <w:r w:rsidR="00D05740" w:rsidDel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</w:delText>
        </w:r>
      </w:del>
      <w:r w:rsidR="00D0574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spēsiet </w:t>
      </w:r>
      <w:ins w:id="3" w:author="Dmitrijs Kašs" w:date="2020-03-11T23:15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automatizēt </w:t>
        </w:r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datu analīz</w:t>
        </w:r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i </w:t>
        </w:r>
      </w:ins>
      <w:ins w:id="4" w:author="Dmitrijs Kašs" w:date="2020-03-11T23:16:00Z">
        <w:r w:rsidR="00B252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un </w:t>
        </w:r>
      </w:ins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pieņemt pamatotākus lēmumus</w:t>
      </w:r>
      <w:r w:rsidR="00C0748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Tas </w:t>
      </w:r>
      <w:r w:rsidR="00C350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būs nenovērtējams ieguvums jūsu biznesa attīstībai.</w:t>
      </w: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7B66B539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r w:rsidR="004E5EA5"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uzvedību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E4346D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laster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izāciju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600842F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r w:rsidR="000C2CC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par konkurentu produktiem 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="000C2CC4"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3F4034ED" w:rsidR="00E2131F" w:rsidRPr="00B7648E" w:rsidRDefault="000C2CC4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Paaugstināt jūsu mājas lapas </w:t>
      </w:r>
      <w:r w:rsidR="00A6551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klikšķu un darījumu skaitu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A/B testēšanu</w:t>
      </w:r>
      <w:r w:rsidR="003D3F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Izvairīties no </w:t>
      </w:r>
      <w:commentRangeStart w:id="5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apmuļķošanas </w:t>
      </w:r>
      <w:commentRangeEnd w:id="5"/>
      <w:r w:rsidR="00084FEA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1D3B4F5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r w:rsidR="00E04BFE" w:rsidRP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vērtīgiem</w:t>
            </w:r>
            <w:r w:rsid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8F5221E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2C09206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76F4C5E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</w:t>
            </w:r>
            <w:r w:rsidR="00BA033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</w:t>
            </w:r>
            <w:r w:rsidR="00BA033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14A67EAE" w:rsidR="0098580A" w:rsidRPr="00B7648E" w:rsidRDefault="0098580A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74BC4B89" w14:textId="7938D73F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5EF27B81" w:rsidR="0098580A" w:rsidRPr="00B7648E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D523CF6" w14:textId="5256972D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6F4C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98DC20C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52D0FEB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r w:rsidR="008270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obligāta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6A585C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9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8598CA9" w14:textId="318D1BA6" w:rsidR="00272C21" w:rsidRPr="00B7648E" w:rsidRDefault="00272C21" w:rsidP="00B47168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72B380AD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zinātnieku komandas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zinātnes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</w:t>
      </w:r>
      <w:r w:rsidR="00F5707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māca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valodu uzņēmumiem un studentiem Latvijas Universitātes Fizikas, matemātikas un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>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B0179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ir dedzīgs datu zinātnieks</w:t>
      </w:r>
      <w:r w:rsidR="00FD38D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kas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prieku dalās savā praktiskajā pieredzē un skaidro sarežģītus jēdzienus vienkārš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veid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pa</w:t>
      </w:r>
      <w:r w:rsidR="00DB6B2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līdzot gūt izpratni par ap</w:t>
      </w:r>
      <w:r w:rsidR="001F7AB1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lūkojamo jautājum</w:t>
      </w:r>
      <w:r w:rsidR="0026357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u.</w:t>
      </w:r>
      <w:r w:rsidR="006376E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Aprakstošu statistiku, ticamības intervālu un statistisku testu pielietošana.</w:t>
      </w:r>
    </w:p>
    <w:p w14:paraId="5A0BEDB7" w14:textId="2779DCD0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Izvēlētu pārraudzīto un nepārraudzīto mašīnmācīšanās metožu pielietošana.</w:t>
      </w:r>
    </w:p>
    <w:p w14:paraId="16AB72CE" w14:textId="0918E39E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A/B testēšanas pielietojums saskaņā ar labāko praksi.</w:t>
      </w:r>
    </w:p>
    <w:p w14:paraId="4A5FFCD6" w14:textId="051A6E22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imports, eksports, ieskaitot SQL un 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F7379D4" w14:textId="40E005DD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 tīrīšana, sarežģītas tabulu manipulācijas un apvienojumi.</w:t>
      </w:r>
    </w:p>
    <w:p w14:paraId="6C159CEB" w14:textId="56A95CDC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Izpētes datu analīze (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Exploratory data analysis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).</w:t>
      </w:r>
    </w:p>
    <w:p w14:paraId="1431DA96" w14:textId="5B9708E4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Statiskā un interaktīvā vizualizācija.</w:t>
      </w:r>
    </w:p>
    <w:p w14:paraId="579B5FAB" w14:textId="4C3CFEA6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Reproducējamā izpēte un pārskatu sagatavošana ar RMarkdown.</w:t>
      </w:r>
    </w:p>
    <w:p w14:paraId="7EB1FF48" w14:textId="65069913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sintakse, stils, pakotnes, datu struktūras, vadības plūsma, lietotāja definētas funkcijas.</w:t>
      </w:r>
    </w:p>
    <w:p w14:paraId="517463BC" w14:textId="1A862DF5" w:rsidR="005B3165" w:rsidRPr="00BF465D" w:rsidRDefault="006C6375" w:rsidP="00B4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6C637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 vēl daudz vairāk!</w:t>
      </w:r>
    </w:p>
    <w:p w14:paraId="2F84CBBA" w14:textId="7B5B6719" w:rsidR="00B60045" w:rsidRPr="00B7648E" w:rsidRDefault="00BF465D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7E1A416F" w:rsidR="00B60045" w:rsidRPr="00B7648E" w:rsidRDefault="00525102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ir ļoti populāra, bezmaksas atklāta pirmkoda programmēšanas </w:t>
      </w:r>
      <w:del w:id="6" w:author="Dmitrijs Kašs" w:date="2020-03-11T23:17:00Z">
        <w:r w:rsidR="00EF0AD6" w:rsidRPr="00525102" w:rsidDel="006A585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bezmaksas </w:delText>
        </w:r>
      </w:del>
      <w:bookmarkStart w:id="7" w:name="_GoBack"/>
      <w:bookmarkEnd w:id="7"/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valoda un vide, kas, līdz ar Python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</w:r>
    </w:p>
    <w:p w14:paraId="5046FF6C" w14:textId="7D6877C5" w:rsidR="00B60045" w:rsidRPr="00B7648E" w:rsidRDefault="00FB2129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r w:rsidR="007824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personām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527D2CBB" w:rsidR="00B60045" w:rsidRPr="00B7648E" w:rsidRDefault="00677AAF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677A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jūs interesē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cits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2729D5EE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r w:rsidR="00677AAF" w:rsidRP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interesēm</w:t>
      </w:r>
      <w:r w:rsid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7C2D0D7E" w14:textId="1362644B" w:rsidR="00DE1030" w:rsidRDefault="00DE1030" w:rsidP="00DE1030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*** </w:t>
      </w:r>
    </w:p>
    <w:p w14:paraId="26C35388" w14:textId="40AE4925" w:rsidR="00DE1030" w:rsidRDefault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Reģistrējieties kursam vai uzdodiet jautājumu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="00D556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saņemsiet apstiprinājumu 24 stundu laikā.</w:t>
      </w:r>
    </w:p>
    <w:p w14:paraId="623A58E4" w14:textId="4815E321" w:rsidR="00D5561C" w:rsidRDefault="00D5561C" w:rsidP="00D5561C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***</w:t>
      </w:r>
    </w:p>
    <w:p w14:paraId="0AB75065" w14:textId="73ED709B" w:rsidR="00D5561C" w:rsidRPr="00B7648E" w:rsidRDefault="0002295F" w:rsidP="00B4716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Jūsu uzņēmums,  konkurenti un citas puses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ģenerē daudz un dažādus datus. Vai 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ūs jau izmantoj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 tos, lai veidotu konkurences priekšrocības? Ja </w:t>
      </w:r>
      <w:r w:rsidR="00B012A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atbilde</w:t>
      </w:r>
      <w:r w:rsidR="0090324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</w:t>
      </w:r>
      <w:r w:rsidRPr="00B865EC">
        <w:rPr>
          <w:rStyle w:val="BookTitle"/>
        </w:rPr>
        <w:t>nē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vai </w:t>
      </w:r>
      <w:r w:rsidR="0019733A" w:rsidRPr="00B865EC">
        <w:rPr>
          <w:rStyle w:val="BookTitle"/>
        </w:rPr>
        <w:t>nee</w:t>
      </w:r>
      <w:r w:rsidR="00DA1A89" w:rsidRPr="00B865EC">
        <w:rPr>
          <w:rStyle w:val="BookTitle"/>
        </w:rPr>
        <w:t xml:space="preserve">smu </w:t>
      </w:r>
      <w:r w:rsidR="0019733A" w:rsidRPr="00B865EC">
        <w:rPr>
          <w:rStyle w:val="BookTitle"/>
        </w:rPr>
        <w:t xml:space="preserve"> </w:t>
      </w:r>
      <w:r w:rsidRPr="00B865EC">
        <w:rPr>
          <w:rStyle w:val="BookTitle"/>
        </w:rPr>
        <w:t>pārliecināts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C2709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piesakieties uz </w:t>
      </w:r>
      <w:r w:rsidR="00C2709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prak</w:t>
      </w:r>
      <w:r w:rsidR="006B21F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orientētu 3 dienu kursu instruktora vadībā, lai iemācītos, kā pieņemt uz datiem balstītus lēmumus un automatizēt datu analīzi ar ļoti populāro R programmēšanas valodu!</w:t>
      </w:r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Atis Freibergs" w:date="2020-03-11T14:55:00Z" w:initials="AF">
    <w:p w14:paraId="7DFB0844" w14:textId="3FFE6B3A" w:rsidR="00084FEA" w:rsidRDefault="00084FEA">
      <w:pPr>
        <w:pStyle w:val="CommentText"/>
      </w:pPr>
      <w:r>
        <w:rPr>
          <w:rStyle w:val="CommentReference"/>
        </w:rPr>
        <w:annotationRef/>
      </w:r>
      <w:r w:rsidR="00F836BF">
        <w:t xml:space="preserve">Kas domāts ar </w:t>
      </w:r>
      <w:r w:rsidR="00EF5AD2">
        <w:t>šo</w:t>
      </w:r>
      <w:r w:rsidR="00A57FEB">
        <w:t>? Varbūt</w:t>
      </w:r>
      <w:r w:rsidR="00D940DF">
        <w:t xml:space="preserve">: </w:t>
      </w:r>
      <w:r w:rsidR="00061184">
        <w:t xml:space="preserve">Izvairīties no neapdomīgu </w:t>
      </w:r>
      <w:r w:rsidR="00BA033F">
        <w:t>lēmumu pieņemšanas?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B08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B0844" w16cid:durableId="22137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Atis Freibergs">
    <w15:presenceInfo w15:providerId="Windows Live" w15:userId="b5120d64b88ef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017EEC"/>
    <w:rsid w:val="0002295F"/>
    <w:rsid w:val="00024FF6"/>
    <w:rsid w:val="00061184"/>
    <w:rsid w:val="00084FEA"/>
    <w:rsid w:val="00087941"/>
    <w:rsid w:val="000B58BE"/>
    <w:rsid w:val="000C2CC4"/>
    <w:rsid w:val="000F51B9"/>
    <w:rsid w:val="00113AD1"/>
    <w:rsid w:val="0012021E"/>
    <w:rsid w:val="00167171"/>
    <w:rsid w:val="001923B9"/>
    <w:rsid w:val="0019733A"/>
    <w:rsid w:val="001C069B"/>
    <w:rsid w:val="001D5783"/>
    <w:rsid w:val="001D63C7"/>
    <w:rsid w:val="001E638E"/>
    <w:rsid w:val="001F7AB1"/>
    <w:rsid w:val="00263572"/>
    <w:rsid w:val="00272C21"/>
    <w:rsid w:val="00275401"/>
    <w:rsid w:val="00295D64"/>
    <w:rsid w:val="002B5374"/>
    <w:rsid w:val="002B58E5"/>
    <w:rsid w:val="00322C15"/>
    <w:rsid w:val="00332DDC"/>
    <w:rsid w:val="00347AC8"/>
    <w:rsid w:val="003A3C65"/>
    <w:rsid w:val="003B7ADA"/>
    <w:rsid w:val="003D3FD7"/>
    <w:rsid w:val="0042252E"/>
    <w:rsid w:val="004D0B8D"/>
    <w:rsid w:val="004D30DA"/>
    <w:rsid w:val="004E5EA5"/>
    <w:rsid w:val="00525102"/>
    <w:rsid w:val="005B3165"/>
    <w:rsid w:val="006376E2"/>
    <w:rsid w:val="00641FC5"/>
    <w:rsid w:val="006740C6"/>
    <w:rsid w:val="00677AAF"/>
    <w:rsid w:val="006810F8"/>
    <w:rsid w:val="006A585C"/>
    <w:rsid w:val="006B21FF"/>
    <w:rsid w:val="006C6375"/>
    <w:rsid w:val="006F4C4D"/>
    <w:rsid w:val="00782442"/>
    <w:rsid w:val="007836F2"/>
    <w:rsid w:val="007A2738"/>
    <w:rsid w:val="007E40FF"/>
    <w:rsid w:val="00813901"/>
    <w:rsid w:val="0082701B"/>
    <w:rsid w:val="008636F4"/>
    <w:rsid w:val="00895AEB"/>
    <w:rsid w:val="008A1151"/>
    <w:rsid w:val="008E5C7B"/>
    <w:rsid w:val="008E6143"/>
    <w:rsid w:val="00903245"/>
    <w:rsid w:val="009150F1"/>
    <w:rsid w:val="009572E6"/>
    <w:rsid w:val="0098580A"/>
    <w:rsid w:val="009948CD"/>
    <w:rsid w:val="009F54E0"/>
    <w:rsid w:val="00A17172"/>
    <w:rsid w:val="00A21393"/>
    <w:rsid w:val="00A43054"/>
    <w:rsid w:val="00A57FEB"/>
    <w:rsid w:val="00A6551F"/>
    <w:rsid w:val="00A767F0"/>
    <w:rsid w:val="00A87311"/>
    <w:rsid w:val="00AE5B78"/>
    <w:rsid w:val="00AF5B56"/>
    <w:rsid w:val="00B012AE"/>
    <w:rsid w:val="00B0179F"/>
    <w:rsid w:val="00B2521F"/>
    <w:rsid w:val="00B450AE"/>
    <w:rsid w:val="00B47168"/>
    <w:rsid w:val="00B570FF"/>
    <w:rsid w:val="00B60045"/>
    <w:rsid w:val="00B7648E"/>
    <w:rsid w:val="00B865EC"/>
    <w:rsid w:val="00B9000D"/>
    <w:rsid w:val="00B92058"/>
    <w:rsid w:val="00BA033F"/>
    <w:rsid w:val="00BC21B7"/>
    <w:rsid w:val="00BC3253"/>
    <w:rsid w:val="00BF465D"/>
    <w:rsid w:val="00BF75B9"/>
    <w:rsid w:val="00BF78DD"/>
    <w:rsid w:val="00C07485"/>
    <w:rsid w:val="00C2709C"/>
    <w:rsid w:val="00C350D7"/>
    <w:rsid w:val="00C42B60"/>
    <w:rsid w:val="00C92DE7"/>
    <w:rsid w:val="00CD69EF"/>
    <w:rsid w:val="00D05740"/>
    <w:rsid w:val="00D17E8A"/>
    <w:rsid w:val="00D5561C"/>
    <w:rsid w:val="00D84819"/>
    <w:rsid w:val="00D93C1C"/>
    <w:rsid w:val="00D940DF"/>
    <w:rsid w:val="00DA1A89"/>
    <w:rsid w:val="00DB6B23"/>
    <w:rsid w:val="00DC3D2C"/>
    <w:rsid w:val="00DD1DA4"/>
    <w:rsid w:val="00DE1030"/>
    <w:rsid w:val="00DE5F90"/>
    <w:rsid w:val="00E04BFE"/>
    <w:rsid w:val="00E14E82"/>
    <w:rsid w:val="00E17054"/>
    <w:rsid w:val="00E2131F"/>
    <w:rsid w:val="00E301B6"/>
    <w:rsid w:val="00E91BCD"/>
    <w:rsid w:val="00EC4A08"/>
    <w:rsid w:val="00EF0AD6"/>
    <w:rsid w:val="00EF5AD2"/>
    <w:rsid w:val="00F337CA"/>
    <w:rsid w:val="00F33F3D"/>
    <w:rsid w:val="00F46A53"/>
    <w:rsid w:val="00F57079"/>
    <w:rsid w:val="00F649CA"/>
    <w:rsid w:val="00F836BF"/>
    <w:rsid w:val="00FB2129"/>
    <w:rsid w:val="00FB367C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973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4321/cour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B084-038C-4EE4-B209-4FDB56E6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517</Words>
  <Characters>3438</Characters>
  <Application>Microsoft Office Word</Application>
  <DocSecurity>0</DocSecurity>
  <Lines>90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51</cp:revision>
  <dcterms:created xsi:type="dcterms:W3CDTF">2020-03-11T12:41:00Z</dcterms:created>
  <dcterms:modified xsi:type="dcterms:W3CDTF">2020-03-11T21:17:00Z</dcterms:modified>
</cp:coreProperties>
</file>