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C256D" w14:textId="77777777" w:rsidR="008029C1" w:rsidRPr="008029C1" w:rsidRDefault="008029C1" w:rsidP="008029C1">
      <w:pPr>
        <w:rPr>
          <w:lang w:val="lv-LV"/>
        </w:rPr>
      </w:pPr>
    </w:p>
    <w:p w14:paraId="099498F3" w14:textId="77777777" w:rsidR="008029C1" w:rsidRPr="008029C1" w:rsidRDefault="008029C1" w:rsidP="008029C1">
      <w:r w:rsidRPr="008029C1">
        <w:t>A lot of data is being generated by your business, your competitors and others. Do you already use it for your competitive advantage? If not or not sure - apply for a 3-day in-person practice-heavy course and learn how to make data-driven business decisions and automate data analysis with a hugely popular R programming language.</w:t>
      </w:r>
    </w:p>
    <w:p w14:paraId="24BC474B" w14:textId="77777777" w:rsidR="008029C1" w:rsidRPr="008029C1" w:rsidRDefault="008029C1" w:rsidP="008029C1">
      <w:pPr>
        <w:rPr>
          <w:lang w:val="lv-LV"/>
        </w:rPr>
      </w:pPr>
    </w:p>
    <w:p w14:paraId="6607D7BE" w14:textId="28EF8E79" w:rsidR="008029C1" w:rsidRPr="008029C1" w:rsidRDefault="008029C1" w:rsidP="008029C1">
      <w:pPr>
        <w:rPr>
          <w:lang w:val="lv-LV"/>
        </w:rPr>
      </w:pPr>
      <w:r w:rsidRPr="008029C1">
        <w:rPr>
          <w:lang w:val="lv-LV"/>
        </w:rPr>
        <w:t xml:space="preserve">Jūsu uzņēmums, </w:t>
      </w:r>
      <w:del w:id="0" w:author="Jurģis Kalniņs" w:date="2020-03-11T13:37:00Z">
        <w:r w:rsidRPr="008029C1" w:rsidDel="00737F7E">
          <w:rPr>
            <w:lang w:val="lv-LV"/>
          </w:rPr>
          <w:delText>jūsu</w:delText>
        </w:r>
      </w:del>
      <w:r w:rsidRPr="008029C1">
        <w:rPr>
          <w:lang w:val="lv-LV"/>
        </w:rPr>
        <w:t xml:space="preserve"> konkurenti un </w:t>
      </w:r>
      <w:ins w:id="1" w:author="Jurģis Kalniņs" w:date="2020-03-11T13:37:00Z">
        <w:r w:rsidR="00737F7E">
          <w:rPr>
            <w:lang w:val="lv-LV"/>
          </w:rPr>
          <w:t>cit</w:t>
        </w:r>
      </w:ins>
      <w:ins w:id="2" w:author="Jurģis Kalniņs" w:date="2020-03-11T13:41:00Z">
        <w:r w:rsidR="00737F7E">
          <w:rPr>
            <w:lang w:val="lv-LV"/>
          </w:rPr>
          <w:t xml:space="preserve">as </w:t>
        </w:r>
        <w:proofErr w:type="spellStart"/>
        <w:r w:rsidR="00737F7E">
          <w:rPr>
            <w:lang w:val="lv-LV"/>
          </w:rPr>
          <w:t>puses</w:t>
        </w:r>
      </w:ins>
      <w:del w:id="3" w:author="Jurģis Kalniņs" w:date="2020-03-11T13:37:00Z">
        <w:r w:rsidRPr="008029C1" w:rsidDel="00737F7E">
          <w:rPr>
            <w:lang w:val="lv-LV"/>
          </w:rPr>
          <w:delText>pārējie</w:delText>
        </w:r>
      </w:del>
      <w:del w:id="4" w:author="Jurģis Kalniņs" w:date="2020-03-11T13:39:00Z">
        <w:r w:rsidRPr="008029C1" w:rsidDel="00737F7E">
          <w:rPr>
            <w:lang w:val="lv-LV"/>
          </w:rPr>
          <w:delText xml:space="preserve"> </w:delText>
        </w:r>
      </w:del>
      <w:r w:rsidRPr="008029C1">
        <w:rPr>
          <w:lang w:val="lv-LV"/>
        </w:rPr>
        <w:t>ģenerē</w:t>
      </w:r>
      <w:proofErr w:type="spellEnd"/>
      <w:r w:rsidRPr="008029C1">
        <w:rPr>
          <w:lang w:val="lv-LV"/>
        </w:rPr>
        <w:t xml:space="preserve"> daudz</w:t>
      </w:r>
      <w:ins w:id="5" w:author="Jurģis Kalniņs" w:date="2020-03-11T13:40:00Z">
        <w:r w:rsidR="00737F7E">
          <w:rPr>
            <w:lang w:val="lv-LV"/>
          </w:rPr>
          <w:t xml:space="preserve"> un dažād</w:t>
        </w:r>
        <w:bookmarkStart w:id="6" w:name="_GoBack"/>
        <w:bookmarkEnd w:id="6"/>
        <w:r w:rsidR="00737F7E">
          <w:rPr>
            <w:lang w:val="lv-LV"/>
          </w:rPr>
          <w:t>us</w:t>
        </w:r>
      </w:ins>
      <w:r w:rsidRPr="008029C1">
        <w:rPr>
          <w:lang w:val="lv-LV"/>
        </w:rPr>
        <w:t xml:space="preserve"> datu</w:t>
      </w:r>
      <w:ins w:id="7" w:author="Jurģis Kalniņs" w:date="2020-03-11T13:40:00Z">
        <w:r w:rsidR="00737F7E">
          <w:rPr>
            <w:lang w:val="lv-LV"/>
          </w:rPr>
          <w:t>s</w:t>
        </w:r>
      </w:ins>
      <w:r w:rsidRPr="008029C1">
        <w:rPr>
          <w:lang w:val="lv-LV"/>
        </w:rPr>
        <w:t>. Vai Jūs jau izmantojiet tos, lai veidotu konkurences priekšrocības? Ja nē vai neesiet pārliecināts - piesak</w:t>
      </w:r>
      <w:ins w:id="8" w:author="Jurģis Kalniņs" w:date="2020-03-11T13:33:00Z">
        <w:r w:rsidR="00737F7E">
          <w:rPr>
            <w:lang w:val="lv-LV"/>
          </w:rPr>
          <w:t>ie</w:t>
        </w:r>
      </w:ins>
      <w:del w:id="9" w:author="Jurģis Kalniņs" w:date="2020-03-11T13:33:00Z">
        <w:r w:rsidRPr="008029C1" w:rsidDel="00737F7E">
          <w:rPr>
            <w:lang w:val="lv-LV"/>
          </w:rPr>
          <w:delText>ā</w:delText>
        </w:r>
      </w:del>
      <w:r w:rsidRPr="008029C1">
        <w:rPr>
          <w:lang w:val="lv-LV"/>
        </w:rPr>
        <w:t xml:space="preserve">ties uz </w:t>
      </w:r>
      <w:proofErr w:type="spellStart"/>
      <w:r w:rsidRPr="008029C1">
        <w:rPr>
          <w:lang w:val="lv-LV"/>
        </w:rPr>
        <w:t>praks</w:t>
      </w:r>
      <w:ins w:id="10" w:author="Jurģis Kalniņs" w:date="2020-03-11T13:35:00Z">
        <w:r w:rsidR="00737F7E">
          <w:rPr>
            <w:lang w:val="lv-LV"/>
          </w:rPr>
          <w:t>tiskā</w:t>
        </w:r>
        <w:proofErr w:type="spellEnd"/>
        <w:r w:rsidR="00737F7E">
          <w:rPr>
            <w:lang w:val="lv-LV"/>
          </w:rPr>
          <w:t xml:space="preserve"> darbībā</w:t>
        </w:r>
      </w:ins>
      <w:del w:id="11" w:author="Jurģis Kalniņs" w:date="2020-03-11T13:35:00Z">
        <w:r w:rsidRPr="008029C1" w:rsidDel="00737F7E">
          <w:rPr>
            <w:lang w:val="lv-LV"/>
          </w:rPr>
          <w:delText>i</w:delText>
        </w:r>
      </w:del>
      <w:r w:rsidRPr="008029C1">
        <w:rPr>
          <w:lang w:val="lv-LV"/>
        </w:rPr>
        <w:t xml:space="preserve"> orientētu 3 dienu kursu instruktora vadībā, lai iemācītos, kā pieņemt uz datiem balstītus lēmumus un automatizēt datu analīzi ar ļoti populār</w:t>
      </w:r>
      <w:ins w:id="12" w:author="Jurģis Kalniņs" w:date="2020-03-11T13:36:00Z">
        <w:r w:rsidR="00737F7E">
          <w:rPr>
            <w:lang w:val="lv-LV"/>
          </w:rPr>
          <w:t>o</w:t>
        </w:r>
      </w:ins>
      <w:del w:id="13" w:author="Jurģis Kalniņs" w:date="2020-03-11T13:36:00Z">
        <w:r w:rsidRPr="008029C1" w:rsidDel="00737F7E">
          <w:rPr>
            <w:lang w:val="lv-LV"/>
          </w:rPr>
          <w:delText>u</w:delText>
        </w:r>
      </w:del>
      <w:r w:rsidRPr="008029C1">
        <w:rPr>
          <w:lang w:val="lv-LV"/>
        </w:rPr>
        <w:t xml:space="preserve"> R programmēšanas valodu!</w:t>
      </w:r>
    </w:p>
    <w:p w14:paraId="55EC8983" w14:textId="77777777" w:rsidR="00607D57" w:rsidRPr="008029C1" w:rsidRDefault="00607D57">
      <w:pPr>
        <w:rPr>
          <w:lang w:val="lv-LV"/>
        </w:rPr>
      </w:pPr>
    </w:p>
    <w:sectPr w:rsidR="00607D57" w:rsidRPr="008029C1" w:rsidSect="000607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rģis Kalniņs">
    <w15:presenceInfo w15:providerId="AD" w15:userId="S::jurgis.kalnins@creamfinance.com::1728d333-632e-452b-b6a7-72fc65462d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C1"/>
    <w:rsid w:val="000607C2"/>
    <w:rsid w:val="00607D57"/>
    <w:rsid w:val="00737F7E"/>
    <w:rsid w:val="0080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F49A0D"/>
  <w15:chartTrackingRefBased/>
  <w15:docId w15:val="{62CD39F2-D6D4-4D08-9240-C8CDE4AC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Dmitrijs	Kašs</dc:creator>
  <cp:keywords/>
  <dc:description/>
  <cp:lastModifiedBy>Jurģis	Kalniņs</cp:lastModifiedBy>
  <cp:revision>2</cp:revision>
  <dcterms:created xsi:type="dcterms:W3CDTF">2020-03-11T11:41:00Z</dcterms:created>
  <dcterms:modified xsi:type="dcterms:W3CDTF">2020-03-11T11:41:00Z</dcterms:modified>
</cp:coreProperties>
</file>