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59E9" w14:textId="77777777" w:rsidR="001628FA" w:rsidRPr="001628FA" w:rsidRDefault="001628FA" w:rsidP="001628FA">
      <w:pPr>
        <w:rPr>
          <w:b/>
          <w:bCs/>
        </w:rPr>
      </w:pPr>
      <w:r>
        <w:rPr>
          <w:b/>
          <w:bCs/>
        </w:rPr>
        <w:t>ORIĢINĀLS:</w:t>
      </w:r>
    </w:p>
    <w:p w14:paraId="79001403" w14:textId="77777777" w:rsidR="001628FA" w:rsidRDefault="001628FA" w:rsidP="001628FA">
      <w:r>
        <w:t xml:space="preserve">“Data Analysis with R was extremely useful for our analytics team to become more efficient in working with data, and generate ever-more impactful business insights using the power of R. The course is a well-balanced combination of key analytics scenarios from data cleaning to statistical modelling and visualization. Above all, Dmitrijs has a natural talent to explain concepts of all levels of complexity to both technical and non-technical audiences.” </w:t>
      </w:r>
    </w:p>
    <w:p w14:paraId="130CA52A" w14:textId="77777777" w:rsidR="001628FA" w:rsidRDefault="001628FA" w:rsidP="001628FA">
      <w:r>
        <w:t xml:space="preserve">Nikita </w:t>
      </w:r>
      <w:proofErr w:type="spellStart"/>
      <w:r>
        <w:t>Strezhnev</w:t>
      </w:r>
      <w:proofErr w:type="spellEnd"/>
      <w:r>
        <w:t xml:space="preserve">, </w:t>
      </w:r>
      <w:proofErr w:type="spellStart"/>
      <w:r>
        <w:t>Rimi</w:t>
      </w:r>
      <w:proofErr w:type="spellEnd"/>
      <w:r>
        <w:t xml:space="preserve"> Baltic.</w:t>
      </w:r>
    </w:p>
    <w:p w14:paraId="6728E94A" w14:textId="77777777" w:rsidR="001628FA" w:rsidRDefault="001628FA" w:rsidP="001628FA"/>
    <w:p w14:paraId="278A9C18" w14:textId="77777777" w:rsidR="001628FA" w:rsidRPr="001628FA" w:rsidRDefault="001628FA" w:rsidP="001628FA">
      <w:pPr>
        <w:rPr>
          <w:b/>
          <w:bCs/>
        </w:rPr>
      </w:pPr>
      <w:r w:rsidRPr="001628FA">
        <w:rPr>
          <w:b/>
          <w:bCs/>
        </w:rPr>
        <w:t>TULKOJUMS:</w:t>
      </w:r>
    </w:p>
    <w:p w14:paraId="0B9300E4" w14:textId="35EEB7DA" w:rsidR="00607D57" w:rsidRDefault="001628FA" w:rsidP="001628FA">
      <w:pPr>
        <w:rPr>
          <w:lang w:val="lv-LV"/>
        </w:rPr>
      </w:pPr>
      <w:bookmarkStart w:id="0" w:name="_GoBack"/>
      <w:r w:rsidRPr="001628FA">
        <w:rPr>
          <w:lang w:val="lv-LV"/>
        </w:rPr>
        <w:t xml:space="preserve">Kurss "Datu Analīze ar R" bija ārkārtīgi noderīgs mūsu analītiķu komandai, lai </w:t>
      </w:r>
      <w:del w:id="1" w:author="Jurģis Kalniņs" w:date="2020-03-09T16:43:00Z">
        <w:r w:rsidRPr="001628FA" w:rsidDel="00AB40B4">
          <w:rPr>
            <w:lang w:val="lv-LV"/>
          </w:rPr>
          <w:delText xml:space="preserve">efektīvāk </w:delText>
        </w:r>
        <w:r w:rsidR="00AE6A86" w:rsidDel="00AB40B4">
          <w:rPr>
            <w:lang w:val="lv-LV"/>
          </w:rPr>
          <w:delText>darbotos</w:delText>
        </w:r>
        <w:r w:rsidRPr="001628FA" w:rsidDel="00AB40B4">
          <w:rPr>
            <w:lang w:val="lv-LV"/>
          </w:rPr>
          <w:delText xml:space="preserve"> datus</w:delText>
        </w:r>
      </w:del>
      <w:ins w:id="2" w:author="Jurģis Kalniņs" w:date="2020-03-09T16:43:00Z">
        <w:r w:rsidR="00AB40B4">
          <w:rPr>
            <w:lang w:val="lv-LV"/>
          </w:rPr>
          <w:t xml:space="preserve">kļūtu efektīvāki darbā ar datiem un veidotu </w:t>
        </w:r>
      </w:ins>
      <w:ins w:id="3" w:author="Dmitrijs Kašs" w:date="2020-03-09T16:55:00Z">
        <w:r w:rsidR="0044340A">
          <w:rPr>
            <w:lang w:val="lv-LV"/>
          </w:rPr>
          <w:t xml:space="preserve">vēl </w:t>
        </w:r>
      </w:ins>
      <w:ins w:id="4" w:author="Jurģis Kalniņs" w:date="2020-03-09T16:44:00Z">
        <w:r w:rsidR="00AB40B4">
          <w:rPr>
            <w:lang w:val="lv-LV"/>
          </w:rPr>
          <w:t>nozīmīg</w:t>
        </w:r>
      </w:ins>
      <w:ins w:id="5" w:author="Dmitrijs Kašs" w:date="2020-03-09T16:55:00Z">
        <w:r w:rsidR="0044340A">
          <w:rPr>
            <w:lang w:val="lv-LV"/>
          </w:rPr>
          <w:t>ākus</w:t>
        </w:r>
      </w:ins>
      <w:ins w:id="6" w:author="Jurģis Kalniņs" w:date="2020-03-09T16:44:00Z">
        <w:del w:id="7" w:author="Dmitrijs Kašs" w:date="2020-03-09T16:55:00Z">
          <w:r w:rsidR="00AB40B4" w:rsidDel="0044340A">
            <w:rPr>
              <w:lang w:val="lv-LV"/>
            </w:rPr>
            <w:delText>u</w:delText>
          </w:r>
        </w:del>
        <w:r w:rsidR="00AB40B4">
          <w:rPr>
            <w:lang w:val="lv-LV"/>
          </w:rPr>
          <w:t xml:space="preserve"> ieskatu</w:t>
        </w:r>
      </w:ins>
      <w:ins w:id="8" w:author="Dmitrijs Kašs" w:date="2020-03-09T16:55:00Z">
        <w:r w:rsidR="0044340A">
          <w:rPr>
            <w:lang w:val="lv-LV"/>
          </w:rPr>
          <w:t>s</w:t>
        </w:r>
      </w:ins>
      <w:ins w:id="9" w:author="Jurģis Kalniņs" w:date="2020-03-09T16:44:00Z">
        <w:r w:rsidR="00AB40B4">
          <w:rPr>
            <w:lang w:val="lv-LV"/>
          </w:rPr>
          <w:t xml:space="preserve"> biznesa darbībā</w:t>
        </w:r>
      </w:ins>
      <w:del w:id="10" w:author="Jurģis Kalniņs" w:date="2020-03-09T16:44:00Z">
        <w:r w:rsidRPr="001628FA" w:rsidDel="00AB40B4">
          <w:rPr>
            <w:lang w:val="lv-LV"/>
          </w:rPr>
          <w:delText xml:space="preserve"> un pievienot uzņēmumam vēl lielāku vērtību</w:delText>
        </w:r>
      </w:del>
      <w:r w:rsidRPr="001628FA">
        <w:rPr>
          <w:lang w:val="lv-LV"/>
        </w:rPr>
        <w:t xml:space="preserve">, izmantojot R </w:t>
      </w:r>
      <w:del w:id="11" w:author="Jurģis Kalniņs" w:date="2020-03-09T16:44:00Z">
        <w:r w:rsidRPr="001628FA" w:rsidDel="00AB40B4">
          <w:rPr>
            <w:lang w:val="lv-LV"/>
          </w:rPr>
          <w:delText>spēku</w:delText>
        </w:r>
      </w:del>
      <w:ins w:id="12" w:author="Jurģis Kalniņs" w:date="2020-03-09T16:44:00Z">
        <w:r w:rsidR="00AB40B4">
          <w:rPr>
            <w:lang w:val="lv-LV"/>
          </w:rPr>
          <w:t>programmatūras plašo iespēju klāstu</w:t>
        </w:r>
      </w:ins>
      <w:r w:rsidRPr="001628FA">
        <w:rPr>
          <w:lang w:val="lv-LV"/>
        </w:rPr>
        <w:t>. Kursā ir</w:t>
      </w:r>
      <w:ins w:id="13" w:author="Jurģis Kalniņs" w:date="2020-03-09T16:45:00Z">
        <w:r w:rsidR="00AB40B4">
          <w:rPr>
            <w:lang w:val="lv-LV"/>
          </w:rPr>
          <w:t xml:space="preserve"> labi sabalansēts </w:t>
        </w:r>
      </w:ins>
      <w:ins w:id="14" w:author="Jurģis Kalniņs" w:date="2020-03-09T16:46:00Z">
        <w:r w:rsidR="00AB40B4">
          <w:rPr>
            <w:lang w:val="lv-LV"/>
          </w:rPr>
          <w:t xml:space="preserve">būtiskāko analītikas prasmju kopums – </w:t>
        </w:r>
      </w:ins>
      <w:r w:rsidRPr="001628FA">
        <w:rPr>
          <w:lang w:val="lv-LV"/>
        </w:rPr>
        <w:t xml:space="preserve"> </w:t>
      </w:r>
      <w:del w:id="15" w:author="Jurģis Kalniņs" w:date="2020-03-09T16:46:00Z">
        <w:r w:rsidRPr="001628FA" w:rsidDel="00AB40B4">
          <w:rPr>
            <w:lang w:val="lv-LV"/>
          </w:rPr>
          <w:delText xml:space="preserve">līdzsvarota </w:delText>
        </w:r>
        <w:r w:rsidR="008B0BC9" w:rsidRPr="001628FA" w:rsidDel="00AB40B4">
          <w:rPr>
            <w:lang w:val="lv-LV"/>
          </w:rPr>
          <w:delText>praksē noderīg</w:delText>
        </w:r>
        <w:r w:rsidR="008B0BC9" w:rsidDel="00AB40B4">
          <w:rPr>
            <w:lang w:val="lv-LV"/>
          </w:rPr>
          <w:delText>u</w:delText>
        </w:r>
        <w:r w:rsidR="008B0BC9" w:rsidRPr="001628FA" w:rsidDel="00AB40B4">
          <w:rPr>
            <w:lang w:val="lv-LV"/>
          </w:rPr>
          <w:delText xml:space="preserve"> scenārij</w:delText>
        </w:r>
        <w:r w:rsidR="008B0BC9" w:rsidDel="00AB40B4">
          <w:rPr>
            <w:lang w:val="lv-LV"/>
          </w:rPr>
          <w:delText>u</w:delText>
        </w:r>
        <w:r w:rsidR="008B0BC9" w:rsidRPr="001628FA" w:rsidDel="00AB40B4">
          <w:rPr>
            <w:lang w:val="lv-LV"/>
          </w:rPr>
          <w:delText xml:space="preserve"> </w:delText>
        </w:r>
        <w:r w:rsidRPr="001628FA" w:rsidDel="00AB40B4">
          <w:rPr>
            <w:lang w:val="lv-LV"/>
          </w:rPr>
          <w:delText xml:space="preserve">kombinācija </w:delText>
        </w:r>
      </w:del>
      <w:r w:rsidRPr="001628FA">
        <w:rPr>
          <w:lang w:val="lv-LV"/>
        </w:rPr>
        <w:t xml:space="preserve">no datu </w:t>
      </w:r>
      <w:ins w:id="16" w:author="Jurģis Kalniņs" w:date="2020-03-09T16:47:00Z">
        <w:r w:rsidR="00AB40B4">
          <w:rPr>
            <w:lang w:val="lv-LV"/>
          </w:rPr>
          <w:t>“</w:t>
        </w:r>
      </w:ins>
      <w:r w:rsidRPr="001628FA">
        <w:rPr>
          <w:lang w:val="lv-LV"/>
        </w:rPr>
        <w:t>tīrīšanas</w:t>
      </w:r>
      <w:ins w:id="17" w:author="Jurģis Kalniņs" w:date="2020-03-09T16:47:00Z">
        <w:r w:rsidR="00AB40B4">
          <w:rPr>
            <w:lang w:val="lv-LV"/>
          </w:rPr>
          <w:t>”</w:t>
        </w:r>
      </w:ins>
      <w:r w:rsidRPr="001628FA">
        <w:rPr>
          <w:lang w:val="lv-LV"/>
        </w:rPr>
        <w:t xml:space="preserve"> līdz statistiskai modelēšanai un </w:t>
      </w:r>
      <w:proofErr w:type="spellStart"/>
      <w:r w:rsidRPr="001628FA">
        <w:rPr>
          <w:lang w:val="lv-LV"/>
        </w:rPr>
        <w:t>vizualizācijai</w:t>
      </w:r>
      <w:proofErr w:type="spellEnd"/>
      <w:r w:rsidRPr="001628FA">
        <w:rPr>
          <w:lang w:val="lv-LV"/>
        </w:rPr>
        <w:t xml:space="preserve">. </w:t>
      </w:r>
      <w:del w:id="18" w:author="Jurģis Kalniņs" w:date="2020-03-09T16:48:00Z">
        <w:r w:rsidRPr="001628FA" w:rsidDel="00AB40B4">
          <w:rPr>
            <w:lang w:val="lv-LV"/>
          </w:rPr>
          <w:delText>Kā arī</w:delText>
        </w:r>
      </w:del>
      <w:ins w:id="19" w:author="Jurģis Kalniņs" w:date="2020-03-09T16:50:00Z">
        <w:r w:rsidR="00AB40B4">
          <w:rPr>
            <w:lang w:val="lv-LV"/>
          </w:rPr>
          <w:t>Tāpat arī jāatzīmē</w:t>
        </w:r>
      </w:ins>
      <w:ins w:id="20" w:author="Dmitrijs Kašs" w:date="2020-03-09T16:56:00Z">
        <w:r w:rsidR="0044340A">
          <w:rPr>
            <w:lang w:val="lv-LV"/>
          </w:rPr>
          <w:t xml:space="preserve"> </w:t>
        </w:r>
      </w:ins>
      <w:del w:id="21" w:author="Jurģis Kalniņs" w:date="2020-03-09T16:50:00Z">
        <w:r w:rsidRPr="001628FA" w:rsidDel="00AB40B4">
          <w:rPr>
            <w:lang w:val="lv-LV"/>
          </w:rPr>
          <w:delText xml:space="preserve"> </w:delText>
        </w:r>
      </w:del>
      <w:r w:rsidRPr="001628FA">
        <w:rPr>
          <w:lang w:val="lv-LV"/>
        </w:rPr>
        <w:t>Dmitrija</w:t>
      </w:r>
      <w:del w:id="22" w:author="Jurģis Kalniņs" w:date="2020-03-09T16:50:00Z">
        <w:r w:rsidRPr="001628FA" w:rsidDel="00AB40B4">
          <w:rPr>
            <w:lang w:val="lv-LV"/>
          </w:rPr>
          <w:delText>m</w:delText>
        </w:r>
      </w:del>
      <w:r w:rsidRPr="001628FA">
        <w:rPr>
          <w:lang w:val="lv-LV"/>
        </w:rPr>
        <w:t xml:space="preserve"> </w:t>
      </w:r>
      <w:del w:id="23" w:author="Jurģis Kalniņs" w:date="2020-03-09T16:50:00Z">
        <w:r w:rsidRPr="001628FA" w:rsidDel="00AB40B4">
          <w:rPr>
            <w:lang w:val="lv-LV"/>
          </w:rPr>
          <w:delText>ir</w:delText>
        </w:r>
      </w:del>
      <w:del w:id="24" w:author="Dmitrijs Kašs" w:date="2020-03-09T16:56:00Z">
        <w:r w:rsidRPr="001628FA" w:rsidDel="0044340A">
          <w:rPr>
            <w:lang w:val="lv-LV"/>
          </w:rPr>
          <w:delText xml:space="preserve"> </w:delText>
        </w:r>
      </w:del>
      <w:r w:rsidRPr="001628FA">
        <w:rPr>
          <w:lang w:val="lv-LV"/>
        </w:rPr>
        <w:t>dabisk</w:t>
      </w:r>
      <w:ins w:id="25" w:author="Jurģis Kalniņs" w:date="2020-03-09T16:50:00Z">
        <w:r w:rsidR="00AB40B4">
          <w:rPr>
            <w:lang w:val="lv-LV"/>
          </w:rPr>
          <w:t>ais</w:t>
        </w:r>
      </w:ins>
      <w:del w:id="26" w:author="Jurģis Kalniņs" w:date="2020-03-09T16:50:00Z">
        <w:r w:rsidRPr="001628FA" w:rsidDel="00AB40B4">
          <w:rPr>
            <w:lang w:val="lv-LV"/>
          </w:rPr>
          <w:delText>s</w:delText>
        </w:r>
      </w:del>
      <w:r w:rsidRPr="001628FA">
        <w:rPr>
          <w:lang w:val="lv-LV"/>
        </w:rPr>
        <w:t xml:space="preserve"> talants pasniegt</w:t>
      </w:r>
      <w:ins w:id="27" w:author="Jurģis Kalniņs" w:date="2020-03-09T16:48:00Z">
        <w:r w:rsidR="00AB40B4">
          <w:rPr>
            <w:lang w:val="lv-LV"/>
          </w:rPr>
          <w:t xml:space="preserve"> </w:t>
        </w:r>
      </w:ins>
      <w:ins w:id="28" w:author="Jurģis Kalniņs" w:date="2020-03-09T16:49:00Z">
        <w:r w:rsidR="00AB40B4">
          <w:rPr>
            <w:lang w:val="lv-LV"/>
          </w:rPr>
          <w:t>dažādas</w:t>
        </w:r>
      </w:ins>
      <w:r w:rsidRPr="001628FA">
        <w:rPr>
          <w:lang w:val="lv-LV"/>
        </w:rPr>
        <w:t xml:space="preserve"> sarežģīt</w:t>
      </w:r>
      <w:ins w:id="29" w:author="Jurģis Kalniņs" w:date="2020-03-09T16:49:00Z">
        <w:r w:rsidR="00AB40B4">
          <w:rPr>
            <w:lang w:val="lv-LV"/>
          </w:rPr>
          <w:t>ības</w:t>
        </w:r>
      </w:ins>
      <w:del w:id="30" w:author="Jurģis Kalniņs" w:date="2020-03-09T16:49:00Z">
        <w:r w:rsidRPr="001628FA" w:rsidDel="00AB40B4">
          <w:rPr>
            <w:lang w:val="lv-LV"/>
          </w:rPr>
          <w:delText>as</w:delText>
        </w:r>
      </w:del>
      <w:r w:rsidRPr="001628FA">
        <w:rPr>
          <w:lang w:val="lv-LV"/>
        </w:rPr>
        <w:t xml:space="preserve"> koncepcijas intuitīvā veidā gan tehnisk</w:t>
      </w:r>
      <w:del w:id="31" w:author="Jurģis Kalniņs" w:date="2020-03-09T16:49:00Z">
        <w:r w:rsidRPr="001628FA" w:rsidDel="00AB40B4">
          <w:rPr>
            <w:lang w:val="lv-LV"/>
          </w:rPr>
          <w:delText>a</w:delText>
        </w:r>
      </w:del>
      <w:r w:rsidRPr="001628FA">
        <w:rPr>
          <w:lang w:val="lv-LV"/>
        </w:rPr>
        <w:t>i</w:t>
      </w:r>
      <w:ins w:id="32" w:author="Jurģis Kalniņs" w:date="2020-03-09T16:51:00Z">
        <w:r w:rsidR="004F5E66">
          <w:rPr>
            <w:lang w:val="lv-LV"/>
          </w:rPr>
          <w:t xml:space="preserve"> orientētām</w:t>
        </w:r>
      </w:ins>
      <w:r w:rsidRPr="001628FA">
        <w:rPr>
          <w:lang w:val="lv-LV"/>
        </w:rPr>
        <w:t xml:space="preserve"> gan </w:t>
      </w:r>
      <w:del w:id="33" w:author="Jurģis Kalniņs" w:date="2020-03-09T16:51:00Z">
        <w:r w:rsidRPr="001628FA" w:rsidDel="004F5E66">
          <w:rPr>
            <w:lang w:val="lv-LV"/>
          </w:rPr>
          <w:delText>netehnisk</w:delText>
        </w:r>
      </w:del>
      <w:del w:id="34" w:author="Jurģis Kalniņs" w:date="2020-03-09T16:49:00Z">
        <w:r w:rsidRPr="001628FA" w:rsidDel="00AB40B4">
          <w:rPr>
            <w:lang w:val="lv-LV"/>
          </w:rPr>
          <w:delText>a</w:delText>
        </w:r>
      </w:del>
      <w:del w:id="35" w:author="Jurģis Kalniņs" w:date="2020-03-09T16:51:00Z">
        <w:r w:rsidRPr="001628FA" w:rsidDel="004F5E66">
          <w:rPr>
            <w:lang w:val="lv-LV"/>
          </w:rPr>
          <w:delText>i</w:delText>
        </w:r>
      </w:del>
      <w:ins w:id="36" w:author="Jurģis Kalniņs" w:date="2020-03-09T16:51:00Z">
        <w:r w:rsidR="004F5E66">
          <w:rPr>
            <w:lang w:val="lv-LV"/>
          </w:rPr>
          <w:t>c</w:t>
        </w:r>
      </w:ins>
      <w:ins w:id="37" w:author="Jurģis Kalniņs" w:date="2020-03-09T16:52:00Z">
        <w:r w:rsidR="004F5E66">
          <w:rPr>
            <w:lang w:val="lv-LV"/>
          </w:rPr>
          <w:t>it</w:t>
        </w:r>
        <w:r w:rsidR="00FD6F8B">
          <w:rPr>
            <w:lang w:val="lv-LV"/>
          </w:rPr>
          <w:t>ādi domājošām</w:t>
        </w:r>
      </w:ins>
      <w:r w:rsidRPr="001628FA">
        <w:rPr>
          <w:lang w:val="lv-LV"/>
        </w:rPr>
        <w:t xml:space="preserve"> auditorij</w:t>
      </w:r>
      <w:ins w:id="38" w:author="Jurģis Kalniņs" w:date="2020-03-09T16:49:00Z">
        <w:r w:rsidR="00AB40B4">
          <w:rPr>
            <w:lang w:val="lv-LV"/>
          </w:rPr>
          <w:t>ām</w:t>
        </w:r>
      </w:ins>
      <w:del w:id="39" w:author="Jurģis Kalniņs" w:date="2020-03-09T16:49:00Z">
        <w:r w:rsidRPr="001628FA" w:rsidDel="00AB40B4">
          <w:rPr>
            <w:lang w:val="lv-LV"/>
          </w:rPr>
          <w:delText>ai</w:delText>
        </w:r>
      </w:del>
      <w:r w:rsidRPr="001628FA">
        <w:rPr>
          <w:lang w:val="lv-LV"/>
        </w:rPr>
        <w:t>.</w:t>
      </w:r>
    </w:p>
    <w:bookmarkEnd w:id="0"/>
    <w:p w14:paraId="2195D8D6" w14:textId="77777777" w:rsidR="001628FA" w:rsidRDefault="001628FA" w:rsidP="001628FA">
      <w:r>
        <w:t xml:space="preserve">Nikita </w:t>
      </w:r>
      <w:proofErr w:type="spellStart"/>
      <w:r>
        <w:t>Strezhnev</w:t>
      </w:r>
      <w:proofErr w:type="spellEnd"/>
      <w:r>
        <w:t xml:space="preserve">, </w:t>
      </w:r>
      <w:proofErr w:type="spellStart"/>
      <w:r>
        <w:t>Rimi</w:t>
      </w:r>
      <w:proofErr w:type="spellEnd"/>
      <w:r>
        <w:t xml:space="preserve"> Baltic.</w:t>
      </w:r>
    </w:p>
    <w:p w14:paraId="0CAC5174" w14:textId="77777777" w:rsidR="001628FA" w:rsidRPr="001628FA" w:rsidRDefault="001628FA" w:rsidP="001628FA">
      <w:pPr>
        <w:rPr>
          <w:lang w:val="lv-LV"/>
        </w:rPr>
      </w:pPr>
    </w:p>
    <w:sectPr w:rsidR="001628FA" w:rsidRPr="001628FA" w:rsidSect="000607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rģis Kalniņs">
    <w15:presenceInfo w15:providerId="AD" w15:userId="S::jurgis.kalnins@creamfinance.com::1728d333-632e-452b-b6a7-72fc65462d76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FA"/>
    <w:rsid w:val="000607C2"/>
    <w:rsid w:val="001628FA"/>
    <w:rsid w:val="00362BFA"/>
    <w:rsid w:val="0044340A"/>
    <w:rsid w:val="004F5E66"/>
    <w:rsid w:val="00607D57"/>
    <w:rsid w:val="008B0BC9"/>
    <w:rsid w:val="008E4504"/>
    <w:rsid w:val="00AB40B4"/>
    <w:rsid w:val="00AE6A86"/>
    <w:rsid w:val="00E72501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EA453"/>
  <w15:chartTrackingRefBased/>
  <w15:docId w15:val="{A6F4D899-53C3-4634-8721-4C9CCB7B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Dmitrijs	Kašs</dc:creator>
  <cp:keywords/>
  <dc:description/>
  <cp:lastModifiedBy>Dmitrijs	Kašs</cp:lastModifiedBy>
  <cp:revision>4</cp:revision>
  <dcterms:created xsi:type="dcterms:W3CDTF">2020-03-09T14:52:00Z</dcterms:created>
  <dcterms:modified xsi:type="dcterms:W3CDTF">2020-03-09T15:39:00Z</dcterms:modified>
</cp:coreProperties>
</file>