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96E20" w14:textId="23FB65AE" w:rsidR="009948CD" w:rsidRDefault="009948CD" w:rsidP="001E638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lv-LV" w:eastAsia="en-GB"/>
        </w:rPr>
      </w:pPr>
    </w:p>
    <w:p w14:paraId="5B1EA91C" w14:textId="548F7E63" w:rsidR="009948CD" w:rsidRPr="00B7648E" w:rsidRDefault="009948CD" w:rsidP="00B4716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lv-LV" w:eastAsia="en-GB"/>
        </w:rPr>
        <w:t>Uz datiem balstīt</w:t>
      </w:r>
      <w:r w:rsidR="006810F8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lv-LV" w:eastAsia="en-GB"/>
        </w:rPr>
        <w:t>u</w:t>
      </w: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lv-LV" w:eastAsia="en-GB"/>
        </w:rPr>
        <w:t xml:space="preserve"> lēmumu pieņemšana un </w:t>
      </w:r>
      <w:del w:id="0" w:author="Atis Freibergs" w:date="2020-03-11T23:10:00Z">
        <w:r>
          <w:rPr>
            <w:rFonts w:ascii="Times New Roman" w:eastAsia="Times New Roman" w:hAnsi="Times New Roman" w:cs="Times New Roman"/>
            <w:b/>
            <w:bCs/>
            <w:color w:val="222222"/>
            <w:kern w:val="36"/>
            <w:sz w:val="24"/>
            <w:szCs w:val="24"/>
            <w:lang w:val="lv-LV" w:eastAsia="en-GB"/>
          </w:rPr>
          <w:delText>automatizācijas</w:delText>
        </w:r>
      </w:del>
      <w:ins w:id="1" w:author="Atis Freibergs" w:date="2020-03-11T23:10:00Z">
        <w:r>
          <w:rPr>
            <w:rFonts w:ascii="Times New Roman" w:eastAsia="Times New Roman" w:hAnsi="Times New Roman" w:cs="Times New Roman"/>
            <w:b/>
            <w:bCs/>
            <w:color w:val="222222"/>
            <w:kern w:val="36"/>
            <w:sz w:val="24"/>
            <w:szCs w:val="24"/>
            <w:lang w:val="lv-LV" w:eastAsia="en-GB"/>
          </w:rPr>
          <w:t>automatizācija</w:t>
        </w:r>
      </w:ins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val="lv-LV" w:eastAsia="en-GB"/>
        </w:rPr>
        <w:t xml:space="preserve"> ar R</w:t>
      </w:r>
    </w:p>
    <w:p w14:paraId="03EC3126" w14:textId="26F74A49" w:rsidR="004E5EA5" w:rsidRDefault="004E5EA5" w:rsidP="00B4716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</w:pPr>
      <w:r w:rsidRPr="004E5EA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  <w:t>3 pilnas dienas, instruktora vadībā</w:t>
      </w:r>
    </w:p>
    <w:p w14:paraId="272A6036" w14:textId="2C381335" w:rsidR="001E638E" w:rsidRPr="00B7648E" w:rsidRDefault="004E5EA5" w:rsidP="00B4716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4E5EA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lv-LV" w:eastAsia="en-GB"/>
        </w:rPr>
        <w:t>4.-6. maijā un 20.-22. maijā</w:t>
      </w:r>
    </w:p>
    <w:p w14:paraId="1FB9B7AF" w14:textId="24D998A1" w:rsidR="001E638E" w:rsidRPr="00B7648E" w:rsidRDefault="004E5EA5" w:rsidP="00295D64">
      <w:pPr>
        <w:spacing w:before="225"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4E5EA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Spēja iegūt vērtību no komercdatiem ir principiāli svarīga jebkurā konkurējošā vidē. Tomēr daudzveidība, apjoms un ātrums, </w:t>
      </w:r>
      <w:del w:id="2" w:author="Atis Freibergs" w:date="2020-03-11T23:10:00Z">
        <w:r w:rsidRPr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kurā</w:delText>
        </w:r>
      </w:del>
      <w:ins w:id="3" w:author="Atis Freibergs" w:date="2020-03-11T23:10:00Z">
        <w:r w:rsidRPr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k</w:t>
        </w:r>
        <w:r w:rsidR="00D93C1C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ā</w:t>
        </w:r>
        <w:r w:rsidR="0012021E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dā</w:t>
        </w:r>
      </w:ins>
      <w:r w:rsidRPr="004E5EA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dati 2020.g. tiek radīti, var </w:t>
      </w:r>
      <w:ins w:id="4" w:author="Atis Freibergs" w:date="2020-03-11T23:10:00Z">
        <w:r w:rsidR="00CD69E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to</w:t>
        </w:r>
        <w:r w:rsidR="00275401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 b</w:t>
        </w:r>
        <w:r w:rsidR="00895AEB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ūtiski </w:t>
        </w:r>
      </w:ins>
      <w:r w:rsidRPr="004E5EA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ierobežot vai </w:t>
      </w:r>
      <w:ins w:id="5" w:author="Atis Freibergs" w:date="2020-03-11T23:10:00Z">
        <w:r w:rsidR="004D30DA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pat </w:t>
        </w:r>
      </w:ins>
      <w:r w:rsidRPr="004E5EA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bloķēt</w:t>
      </w:r>
      <w:del w:id="6" w:author="Atis Freibergs" w:date="2020-03-11T23:10:00Z">
        <w:r w:rsidRPr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 šos mēģinājumus.</w:delText>
        </w:r>
      </w:del>
      <w:ins w:id="7" w:author="Atis Freibergs" w:date="2020-03-11T23:10:00Z">
        <w:r w:rsidR="00813901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.</w:t>
        </w:r>
      </w:ins>
      <w:r w:rsidRPr="004E5EA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3 dienās </w:t>
      </w:r>
      <w:del w:id="8" w:author="Atis Freibergs" w:date="2020-03-11T23:10:00Z">
        <w:r w:rsidRPr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iemācieties, kā</w:delText>
        </w:r>
      </w:del>
      <w:ins w:id="9" w:author="Atis Freibergs" w:date="2020-03-11T23:10:00Z">
        <w:r w:rsidRPr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iemāc</w:t>
        </w:r>
        <w:r w:rsidR="00E91BCD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o</w:t>
        </w:r>
        <w:r w:rsidRPr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ties</w:t>
        </w:r>
      </w:ins>
      <w:r w:rsidRPr="004E5EA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izmantot R programmēšanas valodu, RStudio, statistiku un mašīnmācīšanās elementus</w:t>
      </w:r>
      <w:r w:rsidR="00A21393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del w:id="10" w:author="Atis Freibergs" w:date="2020-03-11T23:10:00Z">
        <w:r w:rsidRPr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ar mērķi automatizēt </w:delText>
        </w:r>
      </w:del>
      <w:r w:rsidR="00A21393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datu </w:t>
      </w:r>
      <w:del w:id="11" w:author="Atis Freibergs" w:date="2020-03-11T23:10:00Z">
        <w:r w:rsidRPr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analīzi un</w:delText>
        </w:r>
      </w:del>
      <w:ins w:id="12" w:author="Atis Freibergs" w:date="2020-03-11T23:10:00Z">
        <w:r w:rsidR="00A21393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analīzes</w:t>
        </w:r>
        <w:r w:rsidR="00FB367C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 automatizēšana</w:t>
        </w:r>
        <w:r w:rsidR="00D05740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i, spēsiet</w:t>
        </w:r>
      </w:ins>
      <w:r w:rsidR="00D0574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F649CA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pieņemt </w:t>
      </w:r>
      <w:ins w:id="13" w:author="Atis Freibergs" w:date="2020-03-11T23:10:00Z">
        <w:r w:rsidR="00F649CA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pamatotākus </w:t>
        </w:r>
      </w:ins>
      <w:r w:rsidR="00F649CA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lēmumus</w:t>
      </w:r>
      <w:del w:id="14" w:author="Atis Freibergs" w:date="2020-03-11T23:10:00Z">
        <w:r w:rsidRPr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, pamatojoties uz datiem, kas nāk par labu</w:delText>
        </w:r>
      </w:del>
      <w:ins w:id="15" w:author="Atis Freibergs" w:date="2020-03-11T23:10:00Z">
        <w:r w:rsidR="00C0748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. Tas </w:t>
        </w:r>
        <w:r w:rsidR="00C350D7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būs nenovērtējams ieguvums</w:t>
        </w:r>
      </w:ins>
      <w:r w:rsidR="00C350D7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jūsu </w:t>
      </w:r>
      <w:del w:id="16" w:author="Atis Freibergs" w:date="2020-03-11T23:10:00Z">
        <w:r w:rsidRPr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biznesam.</w:delText>
        </w:r>
      </w:del>
      <w:ins w:id="17" w:author="Atis Freibergs" w:date="2020-03-11T23:10:00Z">
        <w:r w:rsidR="00C350D7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biznesa attīstībai.</w:t>
        </w:r>
        <w:r w:rsidRPr="004E5EA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 </w:t>
        </w:r>
      </w:ins>
    </w:p>
    <w:p w14:paraId="32C873AA" w14:textId="4EAE482A" w:rsidR="001E638E" w:rsidRPr="00B7648E" w:rsidRDefault="009F54E0" w:rsidP="001E638E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Jūs iemācīsieties</w:t>
      </w:r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:</w:t>
      </w:r>
    </w:p>
    <w:p w14:paraId="420ECE8D" w14:textId="6C323D3D" w:rsidR="00DE5F90" w:rsidRPr="00B7648E" w:rsidRDefault="00E2131F" w:rsidP="00DE5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V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z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ualiz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ēt lielus datu apjomus un izpētīt tos ar vienkāršām, bet efektīvām statistikas metodēm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200F798F" w14:textId="7B66B539" w:rsidR="00DE5F90" w:rsidRPr="00B7648E" w:rsidRDefault="00E2131F" w:rsidP="00DE5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O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ptimiz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ēt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bud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žeta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tēriņus, paredzot klientu </w:t>
      </w:r>
      <w:r w:rsidR="004E5EA5" w:rsidRPr="004E5EA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uzvedību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0A4CEC96" w14:textId="41925ACF" w:rsidR="00DE5F90" w:rsidRPr="00B7648E" w:rsidRDefault="00E2131F" w:rsidP="00DE5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utomat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izēt komplekso analīzi no datu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import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līdz 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PDF/HTML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atskaišu sastādīšanai</w:t>
      </w:r>
      <w:r w:rsidR="00DE5F90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70B9BFF8" w14:textId="2E4346D1" w:rsidR="00E2131F" w:rsidRPr="00B7648E" w:rsidRDefault="009F54E0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Izmantot </w:t>
      </w:r>
      <w:r w:rsidR="000B58B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k</w:t>
      </w:r>
      <w:r w:rsidR="000B58BE" w:rsidRPr="000B58B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laster</w:t>
      </w:r>
      <w:r w:rsidR="000B58B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izāciju</w:t>
      </w:r>
      <w:r w:rsidR="000B58BE" w:rsidRPr="000B58B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mārketinga analīzei</w:t>
      </w:r>
      <w:r w:rsidR="00E2131F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41A7D00D" w14:textId="392BCF48" w:rsidR="00E2131F" w:rsidRPr="00B7648E" w:rsidRDefault="00E2131F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Optimiz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ēt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ar 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invest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īcijām saistītus lēmumus</w:t>
      </w:r>
      <w:r w:rsidR="00295D64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, izmantojot 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d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iversifi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kāciju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67082164" w14:textId="6600842F" w:rsidR="00E2131F" w:rsidRPr="00B7648E" w:rsidRDefault="00E2131F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Automat</w:t>
      </w:r>
      <w:r w:rsidR="009F54E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izēt datu v</w:t>
      </w:r>
      <w:r w:rsidR="007836F2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ākšanu </w:t>
      </w:r>
      <w:r w:rsidR="000C2CC4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par konkurentu produktiem </w:t>
      </w:r>
      <w:r w:rsidR="007836F2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ar </w:t>
      </w:r>
      <w:r w:rsidR="000C2CC4" w:rsidRPr="00B4716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lv-LV" w:eastAsia="en-GB"/>
        </w:rPr>
        <w:t>web scraping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46274869" w14:textId="3F4034ED" w:rsidR="00E2131F" w:rsidRPr="00B7648E" w:rsidRDefault="000C2CC4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Paaugstināt jūsu mājas lapas </w:t>
      </w:r>
      <w:r w:rsidR="00A6551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klikšķu un darījumu skaitu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ar A/B testēšanu</w:t>
      </w:r>
      <w:r w:rsidR="003D3FD7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4F0A1859" w14:textId="6CC737EB" w:rsidR="001E638E" w:rsidRDefault="000208CF" w:rsidP="001E638E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18" w:author="Dmitrijs Kašs" w:date="2020-03-11T23:18:00Z"/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ins w:id="19" w:author="Dmitrijs Kašs" w:date="2020-03-12T14:15:00Z">
        <w:r w:rsidRPr="000208C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Novērtēt nenoteiktību un atšķirt statistiski nozīmīgus efektus no nejaušiem</w:t>
        </w:r>
      </w:ins>
      <w:bookmarkStart w:id="20" w:name="_GoBack"/>
      <w:bookmarkEnd w:id="20"/>
      <w:del w:id="21" w:author="Dmitrijs Kašs" w:date="2020-03-12T14:15:00Z">
        <w:r w:rsidR="007836F2" w:rsidDel="000208C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Izvairīties no </w:delText>
        </w:r>
        <w:commentRangeStart w:id="22"/>
        <w:r w:rsidR="007836F2" w:rsidDel="000208C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apmuļķošanas </w:delText>
        </w:r>
        <w:commentRangeEnd w:id="22"/>
        <w:r w:rsidR="00084FEA" w:rsidDel="000208CF">
          <w:rPr>
            <w:rStyle w:val="CommentReference"/>
          </w:rPr>
          <w:commentReference w:id="22"/>
        </w:r>
        <w:r w:rsidR="007836F2" w:rsidDel="000208C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ar nejaušību</w:delText>
        </w:r>
      </w:del>
      <w:r w:rsidR="001E638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2E561063" w14:textId="77777777" w:rsidR="00827EB3" w:rsidRPr="00B7648E" w:rsidRDefault="00827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pPrChange w:id="23" w:author="Dmitrijs Kašs" w:date="2020-03-11T23:18:00Z">
          <w:pPr>
            <w:numPr>
              <w:numId w:val="1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</w:p>
    <w:p w14:paraId="45593647" w14:textId="5728FD26" w:rsidR="0098580A" w:rsidRPr="00B7648E" w:rsidRDefault="0098580A" w:rsidP="0098580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98580A" w:rsidRPr="00295D64" w14:paraId="10E30C44" w14:textId="77777777" w:rsidTr="0098580A">
        <w:tc>
          <w:tcPr>
            <w:tcW w:w="2695" w:type="dxa"/>
          </w:tcPr>
          <w:p w14:paraId="0EE54FD6" w14:textId="76437246" w:rsidR="0098580A" w:rsidRPr="00B7648E" w:rsidRDefault="007836F2" w:rsidP="007836F2">
            <w:pP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Kam ir domāts šis kurss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?</w:t>
            </w:r>
            <w:r w:rsidR="0098580A" w:rsidRPr="00B7648E" w:rsidDel="00E2131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 xml:space="preserve"> </w:t>
            </w:r>
          </w:p>
        </w:tc>
        <w:tc>
          <w:tcPr>
            <w:tcW w:w="6321" w:type="dxa"/>
          </w:tcPr>
          <w:p w14:paraId="0E348BC7" w14:textId="1D3B4F5A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Anal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ītiķiem, kas izmanto lielus datu apjomus, lai nonāktu pie </w:t>
            </w:r>
            <w:r w:rsidR="00E04BFE" w:rsidRPr="00E04BF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vērtīgiem</w:t>
            </w:r>
            <w:r w:rsidR="00E04BF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 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biznesa secinājumiem</w:t>
            </w: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.</w:t>
            </w:r>
          </w:p>
        </w:tc>
      </w:tr>
      <w:tr w:rsidR="0098580A" w:rsidRPr="00295D64" w14:paraId="4953A1DA" w14:textId="77777777" w:rsidTr="00A43054">
        <w:tc>
          <w:tcPr>
            <w:tcW w:w="2695" w:type="dxa"/>
          </w:tcPr>
          <w:p w14:paraId="2AD923AD" w14:textId="10FE59BD" w:rsidR="0098580A" w:rsidRPr="00B7648E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  <w:tc>
          <w:tcPr>
            <w:tcW w:w="6321" w:type="dxa"/>
          </w:tcPr>
          <w:p w14:paraId="673A797D" w14:textId="38F5221E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</w:tr>
      <w:tr w:rsidR="0098580A" w:rsidRPr="00295D64" w14:paraId="7B17F925" w14:textId="77777777" w:rsidTr="00A43054">
        <w:tc>
          <w:tcPr>
            <w:tcW w:w="2695" w:type="dxa"/>
          </w:tcPr>
          <w:p w14:paraId="2A10EE2F" w14:textId="24B1026B" w:rsidR="0098580A" w:rsidRPr="00B7648E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  <w:tc>
          <w:tcPr>
            <w:tcW w:w="6321" w:type="dxa"/>
          </w:tcPr>
          <w:p w14:paraId="668E45C8" w14:textId="2C092068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</w:tr>
      <w:tr w:rsidR="0098580A" w:rsidRPr="00B7648E" w14:paraId="780833A7" w14:textId="77777777" w:rsidTr="00A43054">
        <w:tc>
          <w:tcPr>
            <w:tcW w:w="2695" w:type="dxa"/>
          </w:tcPr>
          <w:p w14:paraId="3C96ADEA" w14:textId="3C5EFF81" w:rsidR="0098580A" w:rsidRPr="00B7648E" w:rsidRDefault="007836F2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 xml:space="preserve">Kursa 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ormā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s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>:</w:t>
            </w:r>
          </w:p>
        </w:tc>
        <w:tc>
          <w:tcPr>
            <w:tcW w:w="6321" w:type="dxa"/>
          </w:tcPr>
          <w:p w14:paraId="7B9AADBD" w14:textId="1C94D9C7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3 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pilnas dienas, instruktora vadībā</w:t>
            </w:r>
          </w:p>
        </w:tc>
      </w:tr>
      <w:tr w:rsidR="0098580A" w:rsidRPr="00B7648E" w14:paraId="6A996155" w14:textId="77777777" w:rsidTr="00A43054">
        <w:tc>
          <w:tcPr>
            <w:tcW w:w="2695" w:type="dxa"/>
          </w:tcPr>
          <w:p w14:paraId="6E0D37D9" w14:textId="76229593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Pra</w:t>
            </w:r>
            <w:r w:rsidR="007836F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kses un teorijas sadalījums</w:t>
            </w:r>
            <w:r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:</w:t>
            </w:r>
          </w:p>
        </w:tc>
        <w:tc>
          <w:tcPr>
            <w:tcW w:w="6321" w:type="dxa"/>
          </w:tcPr>
          <w:p w14:paraId="0C246091" w14:textId="76F4C5EA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80</w:t>
            </w:r>
            <w:ins w:id="24" w:author="Atis Freibergs" w:date="2020-03-11T23:10:00Z">
              <w:r w:rsidR="00BA033F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t xml:space="preserve"> </w:t>
              </w:r>
            </w:ins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% pra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kse un </w:t>
            </w:r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20</w:t>
            </w:r>
            <w:ins w:id="25" w:author="Atis Freibergs" w:date="2020-03-11T23:10:00Z">
              <w:r w:rsidR="00BA033F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lv-LV" w:eastAsia="en-GB"/>
                </w:rPr>
                <w:t xml:space="preserve"> </w:t>
              </w:r>
            </w:ins>
            <w:r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% teor</w:t>
            </w:r>
            <w:r w:rsidR="007836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ija</w:t>
            </w:r>
          </w:p>
        </w:tc>
      </w:tr>
      <w:tr w:rsidR="0098580A" w:rsidRPr="00B7648E" w14:paraId="4B7C81DA" w14:textId="77777777" w:rsidTr="00A43054">
        <w:tc>
          <w:tcPr>
            <w:tcW w:w="2695" w:type="dxa"/>
          </w:tcPr>
          <w:p w14:paraId="1FFFD945" w14:textId="4C758E33" w:rsidR="0098580A" w:rsidRPr="00B7648E" w:rsidRDefault="007836F2" w:rsidP="007836F2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>Grupas lielums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>:</w:t>
            </w:r>
          </w:p>
        </w:tc>
        <w:tc>
          <w:tcPr>
            <w:tcW w:w="6321" w:type="dxa"/>
          </w:tcPr>
          <w:p w14:paraId="353EF652" w14:textId="7F09BA85" w:rsidR="0098580A" w:rsidRPr="00B7648E" w:rsidRDefault="007836F2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Līdz 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10 person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ām</w:t>
            </w:r>
          </w:p>
        </w:tc>
      </w:tr>
      <w:tr w:rsidR="0098580A" w:rsidRPr="00B7648E" w14:paraId="76AAC313" w14:textId="77777777" w:rsidTr="00A43054">
        <w:tc>
          <w:tcPr>
            <w:tcW w:w="2695" w:type="dxa"/>
          </w:tcPr>
          <w:p w14:paraId="728F0B95" w14:textId="14A67EAE" w:rsidR="0098580A" w:rsidRPr="00B7648E" w:rsidRDefault="0098580A" w:rsidP="007836F2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</w:p>
        </w:tc>
        <w:tc>
          <w:tcPr>
            <w:tcW w:w="6321" w:type="dxa"/>
          </w:tcPr>
          <w:p w14:paraId="74BC4B89" w14:textId="7938D73F" w:rsidR="0098580A" w:rsidRPr="00B7648E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</w:tr>
      <w:tr w:rsidR="0098580A" w:rsidRPr="00B7648E" w14:paraId="66F98022" w14:textId="77777777" w:rsidTr="00A43054">
        <w:tc>
          <w:tcPr>
            <w:tcW w:w="2695" w:type="dxa"/>
          </w:tcPr>
          <w:p w14:paraId="055C9F27" w14:textId="5EF27B81" w:rsidR="0098580A" w:rsidRPr="00B7648E" w:rsidRDefault="0098580A" w:rsidP="00A43054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</w:p>
        </w:tc>
        <w:tc>
          <w:tcPr>
            <w:tcW w:w="6321" w:type="dxa"/>
          </w:tcPr>
          <w:p w14:paraId="4D523CF6" w14:textId="5256972D" w:rsidR="0098580A" w:rsidRPr="00B7648E" w:rsidRDefault="0098580A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</w:tr>
      <w:tr w:rsidR="0098580A" w:rsidRPr="00295D64" w14:paraId="7C1E3D84" w14:textId="77777777" w:rsidTr="00A43054">
        <w:tc>
          <w:tcPr>
            <w:tcW w:w="2695" w:type="dxa"/>
          </w:tcPr>
          <w:p w14:paraId="557C3270" w14:textId="5D4F6C04" w:rsidR="0098580A" w:rsidRPr="00B7648E" w:rsidRDefault="007836F2" w:rsidP="007836F2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Valoda</w:t>
            </w:r>
            <w:r w:rsidR="006F4C4D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s</w:t>
            </w:r>
            <w:r w:rsidR="0098580A"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 xml:space="preserve">: </w:t>
            </w:r>
          </w:p>
        </w:tc>
        <w:tc>
          <w:tcPr>
            <w:tcW w:w="6321" w:type="dxa"/>
          </w:tcPr>
          <w:p w14:paraId="18A7E58E" w14:textId="398DC20C" w:rsidR="0098580A" w:rsidRPr="00B7648E" w:rsidRDefault="007836F2" w:rsidP="007836F2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Angļu, latviešu vai krievu</w:t>
            </w:r>
          </w:p>
        </w:tc>
      </w:tr>
      <w:tr w:rsidR="0098580A" w:rsidRPr="00295D64" w14:paraId="065DE231" w14:textId="77777777" w:rsidTr="00A43054">
        <w:tc>
          <w:tcPr>
            <w:tcW w:w="2695" w:type="dxa"/>
          </w:tcPr>
          <w:p w14:paraId="7CAB3A6E" w14:textId="7F54943E" w:rsidR="0098580A" w:rsidRPr="00B7648E" w:rsidRDefault="0098580A" w:rsidP="0098580A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</w:pPr>
            <w:r w:rsidRPr="00B76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Pr</w:t>
            </w:r>
            <w:r w:rsidR="007836F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lv-LV" w:eastAsia="en-GB"/>
              </w:rPr>
              <w:t>iekšnoteikumi</w:t>
            </w:r>
            <w:r w:rsidRPr="00B7648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lv-LV" w:eastAsia="en-GB"/>
              </w:rPr>
              <w:t xml:space="preserve">: </w:t>
            </w:r>
          </w:p>
          <w:p w14:paraId="4F9FFB23" w14:textId="77777777" w:rsidR="0098580A" w:rsidRPr="00B7648E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</w:p>
        </w:tc>
        <w:tc>
          <w:tcPr>
            <w:tcW w:w="6321" w:type="dxa"/>
          </w:tcPr>
          <w:p w14:paraId="477248C1" w14:textId="752D0FEB" w:rsidR="0098580A" w:rsidRPr="00B7648E" w:rsidRDefault="007836F2" w:rsidP="00295D64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Pieredze lielu datu apjomu analīzē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 </w:t>
            </w:r>
            <w:r w:rsidR="00295D6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ar 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Excel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vai jebkuru citu instrumentu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Iepriekšēja pieredze 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programm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ēšanā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 i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 xml:space="preserve">r priekšrocība, bet nav </w:t>
            </w:r>
            <w:r w:rsidR="0082701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obligāta</w:t>
            </w:r>
            <w:r w:rsidR="0098580A" w:rsidRPr="00B7648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lv-LV" w:eastAsia="en-GB"/>
              </w:rPr>
              <w:t>.</w:t>
            </w:r>
          </w:p>
        </w:tc>
      </w:tr>
    </w:tbl>
    <w:p w14:paraId="5A846DAD" w14:textId="2149E1EE" w:rsidR="0098580A" w:rsidRPr="00B7648E" w:rsidRDefault="0098580A" w:rsidP="0098580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</w:p>
    <w:p w14:paraId="6D3F97BC" w14:textId="1BCBA455" w:rsidR="00B60045" w:rsidRDefault="000208CF" w:rsidP="00B60045">
      <w:pPr>
        <w:spacing w:before="225" w:after="375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lv-LV" w:eastAsia="en-GB"/>
        </w:rPr>
      </w:pPr>
      <w:hyperlink r:id="rId12" w:anchor="book" w:history="1">
        <w:r w:rsidR="007836F2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lv-LV" w:eastAsia="en-GB"/>
          </w:rPr>
          <w:t>Reģistrējieties tagad</w:t>
        </w:r>
        <w:r w:rsidR="00B60045" w:rsidRPr="00B7648E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lv-LV" w:eastAsia="en-GB"/>
          </w:rPr>
          <w:t>.</w:t>
        </w:r>
      </w:hyperlink>
    </w:p>
    <w:p w14:paraId="18598CA9" w14:textId="318D1BA6" w:rsidR="00272C21" w:rsidRPr="00B7648E" w:rsidRDefault="00272C21" w:rsidP="00B47168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Instru</w:t>
      </w:r>
      <w:r w:rsidR="00332DD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ktors</w:t>
      </w:r>
    </w:p>
    <w:p w14:paraId="7ABF5024" w14:textId="1FD4FDA1" w:rsidR="00B450AE" w:rsidRPr="00B7648E" w:rsidRDefault="00272C21" w:rsidP="00272C21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lastRenderedPageBreak/>
        <w:t xml:space="preserve">Dmitrijs Kass,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datu </w:t>
      </w:r>
      <w:r w:rsidR="0082701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zinātnieku komandas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vadītājs 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Creamfinance</w:t>
      </w:r>
      <w:r w:rsidR="005B316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un neatkarīgais datu </w:t>
      </w:r>
      <w:r w:rsidR="0082701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zinātnes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konsultants</w:t>
      </w:r>
      <w:r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. </w:t>
      </w:r>
      <w:r w:rsidR="00B450A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Dmitrijs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arī regulāri </w:t>
      </w:r>
      <w:del w:id="26" w:author="Atis Freibergs" w:date="2020-03-11T23:10:00Z">
        <w:r w:rsidR="008E5C7B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pasniedz</w:delText>
        </w:r>
      </w:del>
      <w:ins w:id="27" w:author="Atis Freibergs" w:date="2020-03-11T23:10:00Z">
        <w:r w:rsidR="00F57079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māca</w:t>
        </w:r>
      </w:ins>
      <w:r w:rsidR="00F57079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datu analīzi un vizualizāciju ar </w:t>
      </w:r>
      <w:r w:rsidR="00B450A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 programm</w:t>
      </w:r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ēšanas valodu uzņēmumiem un studentiem Latvijas Universitātes Fizikas, matemātikas un optometrijas fakultātē</w:t>
      </w:r>
      <w:r w:rsidR="00B450AE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. Dmitrijs </w:t>
      </w:r>
      <w:r w:rsidR="00B0179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ir dedzīgs datu zinātnieks</w:t>
      </w:r>
      <w:del w:id="28" w:author="Atis Freibergs" w:date="2020-03-11T23:10:00Z">
        <w:r w:rsidR="008E5C7B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 un</w:delText>
        </w:r>
      </w:del>
      <w:ins w:id="29" w:author="Atis Freibergs" w:date="2020-03-11T23:10:00Z">
        <w:r w:rsidR="00FD38D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, kas</w:t>
        </w:r>
      </w:ins>
      <w:r w:rsidR="008E5C7B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ar prieku dalās savā praktiskajā pieredzē un skaidro sarežģītus jēdzienus </w:t>
      </w:r>
      <w:del w:id="30" w:author="Atis Freibergs" w:date="2020-03-11T23:10:00Z">
        <w:r w:rsidR="008E5C7B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 xml:space="preserve">vienkāršos veidos, kas </w:delText>
        </w:r>
        <w:r w:rsidR="006F4C4D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no</w:delText>
        </w:r>
        <w:r w:rsidR="008E5C7B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ved pie izpratnes</w:delText>
        </w:r>
        <w:r w:rsidR="00B450AE" w:rsidRPr="00B7648E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.</w:delText>
        </w:r>
      </w:del>
      <w:ins w:id="31" w:author="Atis Freibergs" w:date="2020-03-11T23:10:00Z">
        <w:r w:rsidR="008E5C7B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vienkārš</w:t>
        </w:r>
        <w:r w:rsidR="006376E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ā</w:t>
        </w:r>
        <w:r w:rsidR="008E5C7B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 veid</w:t>
        </w:r>
        <w:r w:rsidR="006376E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ā</w:t>
        </w:r>
        <w:r w:rsidR="008E5C7B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, </w:t>
        </w:r>
        <w:r w:rsidR="006376E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pa</w:t>
        </w:r>
        <w:r w:rsidR="00DB6B23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līdzot gūt izpratni par ap</w:t>
        </w:r>
        <w:r w:rsidR="001F7AB1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lūkojamo jautājum</w:t>
        </w:r>
        <w:r w:rsidR="0026357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u.</w:t>
        </w:r>
        <w:r w:rsidR="006376E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 </w:t>
        </w:r>
      </w:ins>
    </w:p>
    <w:p w14:paraId="4DA99DA9" w14:textId="0CA0FBA4" w:rsidR="005B3165" w:rsidRPr="00B7648E" w:rsidRDefault="008E5C7B" w:rsidP="00A43054">
      <w:pPr>
        <w:spacing w:before="225" w:after="375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Iemaņas, kuras jūs iegūsiet</w:t>
      </w:r>
    </w:p>
    <w:p w14:paraId="7F46CBF8" w14:textId="67ED020A" w:rsidR="006C6375" w:rsidRPr="00B47168" w:rsidRDefault="006C6375" w:rsidP="00B47168">
      <w:pPr>
        <w:pStyle w:val="ListParagraph"/>
        <w:numPr>
          <w:ilvl w:val="0"/>
          <w:numId w:val="4"/>
        </w:num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Aprakstošu statistiku, ticamības intervālu un statistisku testu pielietošana.</w:t>
      </w:r>
    </w:p>
    <w:p w14:paraId="5A0BEDB7" w14:textId="2779DCD0" w:rsidR="006C6375" w:rsidRPr="00B47168" w:rsidRDefault="006C6375" w:rsidP="00B47168">
      <w:pPr>
        <w:pStyle w:val="ListParagraph"/>
        <w:numPr>
          <w:ilvl w:val="0"/>
          <w:numId w:val="4"/>
        </w:num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Izvēlētu pārraudzīto un nepārraudzīto mašīnmācīšanās metožu pielietošana.</w:t>
      </w:r>
    </w:p>
    <w:p w14:paraId="16AB72CE" w14:textId="0918E39E" w:rsidR="006C6375" w:rsidRPr="00B47168" w:rsidRDefault="006C6375" w:rsidP="00B47168">
      <w:pPr>
        <w:pStyle w:val="ListParagraph"/>
        <w:numPr>
          <w:ilvl w:val="0"/>
          <w:numId w:val="4"/>
        </w:num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A/B testēšanas pielietojums saskaņā ar labāko praksi.</w:t>
      </w:r>
    </w:p>
    <w:p w14:paraId="4A5FFCD6" w14:textId="051A6E22" w:rsidR="006C6375" w:rsidRPr="00B47168" w:rsidRDefault="006C6375" w:rsidP="00B47168">
      <w:pPr>
        <w:pStyle w:val="ListParagraph"/>
        <w:numPr>
          <w:ilvl w:val="0"/>
          <w:numId w:val="4"/>
        </w:num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Datu imports, eksports, ieskaitot SQL un </w:t>
      </w:r>
      <w:r w:rsidRPr="00B4716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lv-LV" w:eastAsia="en-GB"/>
        </w:rPr>
        <w:t>web scraping</w:t>
      </w: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5F7379D4" w14:textId="40E005DD" w:rsidR="006C6375" w:rsidRPr="00B47168" w:rsidRDefault="006C6375" w:rsidP="00B47168">
      <w:pPr>
        <w:pStyle w:val="ListParagraph"/>
        <w:numPr>
          <w:ilvl w:val="0"/>
          <w:numId w:val="4"/>
        </w:num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Datu tīrīšana, sarežģītas tabulu manipulācijas un apvienojumi.</w:t>
      </w:r>
    </w:p>
    <w:p w14:paraId="6C159CEB" w14:textId="56A95CDC" w:rsidR="006C6375" w:rsidRPr="00B47168" w:rsidRDefault="006C6375" w:rsidP="00B47168">
      <w:pPr>
        <w:pStyle w:val="ListParagraph"/>
        <w:numPr>
          <w:ilvl w:val="0"/>
          <w:numId w:val="4"/>
        </w:num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Izpētes datu analīze (</w:t>
      </w:r>
      <w:r w:rsidRPr="00B4716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lv-LV" w:eastAsia="en-GB"/>
        </w:rPr>
        <w:t>Exploratory data analysis</w:t>
      </w: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).</w:t>
      </w:r>
    </w:p>
    <w:p w14:paraId="1431DA96" w14:textId="5B9708E4" w:rsidR="006C6375" w:rsidRPr="00B47168" w:rsidRDefault="006C6375" w:rsidP="00B47168">
      <w:pPr>
        <w:pStyle w:val="ListParagraph"/>
        <w:numPr>
          <w:ilvl w:val="0"/>
          <w:numId w:val="4"/>
        </w:num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Statiskā un interaktīvā vizualizācija.</w:t>
      </w:r>
    </w:p>
    <w:p w14:paraId="579B5FAB" w14:textId="4C3CFEA6" w:rsidR="006C6375" w:rsidRPr="00B47168" w:rsidRDefault="006C6375" w:rsidP="00B47168">
      <w:pPr>
        <w:pStyle w:val="ListParagraph"/>
        <w:numPr>
          <w:ilvl w:val="0"/>
          <w:numId w:val="4"/>
        </w:num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Reproducējamā izpēte un pārskatu sagatavošana ar RMarkdown.</w:t>
      </w:r>
    </w:p>
    <w:p w14:paraId="7EB1FF48" w14:textId="65069913" w:rsidR="006C6375" w:rsidRPr="00B47168" w:rsidRDefault="006C6375" w:rsidP="00B47168">
      <w:pPr>
        <w:pStyle w:val="ListParagraph"/>
        <w:numPr>
          <w:ilvl w:val="0"/>
          <w:numId w:val="4"/>
        </w:num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B47168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 sintakse, stils, pakotnes, datu struktūras, vadības plūsma, lietotāja definētas funkcijas.</w:t>
      </w:r>
    </w:p>
    <w:p w14:paraId="517463BC" w14:textId="1A862DF5" w:rsidR="005B3165" w:rsidRPr="00BF465D" w:rsidRDefault="006C6375" w:rsidP="00B47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6C637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Un vēl daudz vairāk!</w:t>
      </w:r>
    </w:p>
    <w:p w14:paraId="2F84CBBA" w14:textId="7B5B6719" w:rsidR="00B60045" w:rsidRPr="00B7648E" w:rsidRDefault="00BF465D" w:rsidP="00B47168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Kāpēc</w:t>
      </w:r>
      <w:r w:rsidR="00B60045"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 xml:space="preserve"> R?</w:t>
      </w:r>
    </w:p>
    <w:p w14:paraId="14886994" w14:textId="4912DA7C" w:rsidR="00B60045" w:rsidRPr="00B7648E" w:rsidRDefault="00525102" w:rsidP="00B47168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525102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R ir ļoti populāra, bezmaksas atklāta pirmkoda programmēšanas </w:t>
      </w:r>
      <w:ins w:id="32" w:author="Atis Freibergs" w:date="2020-03-11T23:10:00Z">
        <w:r w:rsidR="00EF0AD6" w:rsidRPr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bezmaksas </w:t>
        </w:r>
      </w:ins>
      <w:r w:rsidRPr="00525102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valoda un vide, kas, līdz ar Python</w:t>
      </w:r>
      <w:del w:id="33" w:author="Atis Freibergs" w:date="2020-03-11T23:10:00Z">
        <w:r w:rsidRPr="00525102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,</w:delText>
        </w:r>
      </w:del>
      <w:r w:rsidRPr="00525102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ir kļuvusi par nozares standartu datu analīzei un mašīnmācīšanai. R un RStudio kopā piedāvā lieliskus instrumentus plašam biznesa un akadēmisko vajadzību klāstam no izpētes datu analīzes, reproducējamās izpētes, statistikas un mašīnmācīšanās līdz interaktīvu atskaišu sastādīšanai un tīmekļa aplikācijām.</w:t>
      </w:r>
    </w:p>
    <w:p w14:paraId="5046FF6C" w14:textId="7D6877C5" w:rsidR="00B60045" w:rsidRPr="00B7648E" w:rsidRDefault="00FB2129" w:rsidP="00B47168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 xml:space="preserve">Vai jūs esat grupa no </w:t>
      </w:r>
      <w:r w:rsidR="00B60045"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4+</w:t>
      </w:r>
      <w:r w:rsidR="0078244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 xml:space="preserve"> personām</w:t>
      </w:r>
      <w:r w:rsidR="00B60045"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?</w:t>
      </w:r>
    </w:p>
    <w:p w14:paraId="4EC1B5F7" w14:textId="404E2C05" w:rsidR="00B60045" w:rsidRPr="00B7648E" w:rsidRDefault="00FB2129" w:rsidP="00B47168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Kursu var noorganizēt atsevišķā dienā jūsu telpās</w:t>
      </w:r>
      <w:r w:rsidR="00B6004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</w:p>
    <w:p w14:paraId="786E9580" w14:textId="7354AE72" w:rsidR="00B60045" w:rsidRPr="00B7648E" w:rsidRDefault="00677AAF" w:rsidP="00B47168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</w:pPr>
      <w:r w:rsidRPr="00677AA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Vai jūs interesē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 xml:space="preserve"> </w:t>
      </w:r>
      <w:del w:id="34" w:author="Atis Freibergs" w:date="2020-03-11T23:10:00Z">
        <w:r w:rsidR="00FB2129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val="lv-LV" w:eastAsia="en-GB"/>
          </w:rPr>
          <w:delText>citāds</w:delText>
        </w:r>
      </w:del>
      <w:ins w:id="35" w:author="Atis Freibergs" w:date="2020-03-11T23:10:00Z">
        <w:r w:rsidR="00FB2129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val="lv-LV" w:eastAsia="en-GB"/>
          </w:rPr>
          <w:t>cits</w:t>
        </w:r>
      </w:ins>
      <w:r w:rsidR="00FB212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 xml:space="preserve"> temats</w:t>
      </w:r>
      <w:r w:rsidR="00B60045"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 xml:space="preserve">, </w:t>
      </w:r>
      <w:r w:rsidR="00FB212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norises vieta vai datums</w:t>
      </w:r>
      <w:r w:rsidR="00B60045" w:rsidRPr="00B7648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lv-LV" w:eastAsia="en-GB"/>
        </w:rPr>
        <w:t>?</w:t>
      </w:r>
    </w:p>
    <w:p w14:paraId="456A485C" w14:textId="12B53EBB" w:rsidR="00B60045" w:rsidRPr="00B7648E" w:rsidRDefault="00FB2129" w:rsidP="00B47168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Saturs var tikt pielāgots jūsu </w:t>
      </w:r>
      <w:r w:rsidR="00677AAF" w:rsidRPr="00677AA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interesēm</w:t>
      </w:r>
      <w:r w:rsidR="00677AA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–</w:t>
      </w:r>
      <w:r w:rsidR="00B60045" w:rsidRPr="00B7648E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lūdzu, atsūtiet tematu aprakstu, kurus j</w:t>
      </w:r>
      <w:r w:rsidR="001D5783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ū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s vēlētos aptver</w:t>
      </w:r>
      <w:r w:rsidR="001D5783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, izmantojot šo formu</w:t>
      </w:r>
      <w:del w:id="36" w:author="Atis Freibergs" w:date="2020-03-11T23:10:00Z">
        <w:r w:rsidR="00B60045" w:rsidRPr="00B7648E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.</w:delText>
        </w:r>
      </w:del>
      <w:ins w:id="37" w:author="Atis Freibergs" w:date="2020-03-11T23:10:00Z">
        <w:r w:rsidR="00B012AE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:</w:t>
        </w:r>
      </w:ins>
    </w:p>
    <w:p w14:paraId="7C2D0D7E" w14:textId="1362644B" w:rsidR="00DE1030" w:rsidRDefault="00DE1030" w:rsidP="00DE1030">
      <w:pPr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*** </w:t>
      </w:r>
    </w:p>
    <w:p w14:paraId="26C35388" w14:textId="40AE4925" w:rsidR="00DE1030" w:rsidRDefault="00DE1030">
      <w:pP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DE103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Reģistrējieties kursam vai uzdodiet jautājumu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.</w:t>
      </w:r>
      <w:r w:rsidR="00D5561C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Pr="00DE1030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Jūs saņemsiet apstiprinājumu 24 stundu laikā.</w:t>
      </w:r>
    </w:p>
    <w:p w14:paraId="623A58E4" w14:textId="4815E321" w:rsidR="00D5561C" w:rsidRDefault="00D5561C" w:rsidP="00D5561C">
      <w:pPr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***</w:t>
      </w:r>
    </w:p>
    <w:p w14:paraId="0AB75065" w14:textId="380AE1BD" w:rsidR="00D5561C" w:rsidRPr="00B7648E" w:rsidRDefault="0002295F" w:rsidP="00B47168">
      <w:pP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</w:pPr>
      <w:r w:rsidRPr="0002295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>Jūsu uzņēmums,  konkurenti un citas puses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Pr="0002295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ģenerē daudz un dažādus datus. Vai </w:t>
      </w:r>
      <w:del w:id="38" w:author="Atis Freibergs" w:date="2020-03-11T23:10:00Z">
        <w:r w:rsidRPr="0002295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Jūs</w:delText>
        </w:r>
      </w:del>
      <w:ins w:id="39" w:author="Atis Freibergs" w:date="2020-03-11T23:10:00Z">
        <w:r w:rsidR="00B012AE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j</w:t>
        </w:r>
        <w:r w:rsidRPr="0002295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ūs</w:t>
        </w:r>
      </w:ins>
      <w:r w:rsidRPr="0002295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jau </w:t>
      </w:r>
      <w:del w:id="40" w:author="Atis Freibergs" w:date="2020-03-11T23:10:00Z">
        <w:r w:rsidRPr="0002295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izmantojiet</w:delText>
        </w:r>
      </w:del>
      <w:ins w:id="41" w:author="Atis Freibergs" w:date="2020-03-11T23:10:00Z">
        <w:r w:rsidRPr="0002295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izmantoj</w:t>
        </w:r>
        <w:r w:rsidR="00B012AE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a</w:t>
        </w:r>
        <w:r w:rsidRPr="0002295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t</w:t>
        </w:r>
      </w:ins>
      <w:r w:rsidRPr="0002295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tos, lai veidotu konkurences priekšrocības? Ja</w:t>
      </w:r>
      <w:ins w:id="42" w:author="Atis Freibergs" w:date="2020-03-11T23:10:00Z">
        <w:r w:rsidRPr="0002295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 </w:t>
        </w:r>
        <w:r w:rsidR="00B012AE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atbilde</w:t>
        </w:r>
        <w:r w:rsidR="00903245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 xml:space="preserve"> ir</w:t>
        </w:r>
      </w:ins>
      <w:r w:rsidR="00903245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r w:rsidRPr="00B865EC">
        <w:rPr>
          <w:rStyle w:val="BookTitle"/>
          <w:rPrChange w:id="43" w:author="Atis Freibergs" w:date="2020-03-11T23:10:00Z">
            <w:rPr>
              <w:rFonts w:ascii="Times New Roman" w:hAnsi="Times New Roman"/>
              <w:color w:val="333333"/>
              <w:sz w:val="24"/>
              <w:lang w:val="lv-LV"/>
            </w:rPr>
          </w:rPrChange>
        </w:rPr>
        <w:t>nē</w:t>
      </w:r>
      <w:r w:rsidRPr="0002295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vai </w:t>
      </w:r>
      <w:del w:id="44" w:author="Atis Freibergs" w:date="2020-03-11T23:10:00Z">
        <w:r w:rsidRPr="0002295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neesiet</w:delText>
        </w:r>
      </w:del>
      <w:ins w:id="45" w:author="Atis Freibergs" w:date="2020-03-11T23:10:00Z">
        <w:r w:rsidR="0019733A" w:rsidRPr="00B865EC">
          <w:rPr>
            <w:rStyle w:val="BookTitle"/>
          </w:rPr>
          <w:t>nee</w:t>
        </w:r>
        <w:r w:rsidR="00DA1A89" w:rsidRPr="00B865EC">
          <w:rPr>
            <w:rStyle w:val="BookTitle"/>
          </w:rPr>
          <w:t xml:space="preserve">smu </w:t>
        </w:r>
      </w:ins>
      <w:r w:rsidR="0019733A" w:rsidRPr="00B865EC">
        <w:rPr>
          <w:rStyle w:val="BookTitle"/>
          <w:rPrChange w:id="46" w:author="Atis Freibergs" w:date="2020-03-11T23:10:00Z">
            <w:rPr>
              <w:rFonts w:ascii="Times New Roman" w:hAnsi="Times New Roman"/>
              <w:color w:val="333333"/>
              <w:sz w:val="24"/>
              <w:lang w:val="lv-LV"/>
            </w:rPr>
          </w:rPrChange>
        </w:rPr>
        <w:t xml:space="preserve"> </w:t>
      </w:r>
      <w:r w:rsidRPr="00B865EC">
        <w:rPr>
          <w:rStyle w:val="BookTitle"/>
          <w:rPrChange w:id="47" w:author="Atis Freibergs" w:date="2020-03-11T23:10:00Z">
            <w:rPr>
              <w:rFonts w:ascii="Times New Roman" w:hAnsi="Times New Roman"/>
              <w:color w:val="333333"/>
              <w:sz w:val="24"/>
              <w:lang w:val="lv-LV"/>
            </w:rPr>
          </w:rPrChange>
        </w:rPr>
        <w:t>pārliecināts</w:t>
      </w:r>
      <w:r w:rsidRPr="0002295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</w:t>
      </w:r>
      <w:del w:id="48" w:author="Atis Freibergs" w:date="2020-03-11T23:10:00Z">
        <w:r w:rsidRPr="0002295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-</w:delText>
        </w:r>
      </w:del>
      <w:ins w:id="49" w:author="Atis Freibergs" w:date="2020-03-11T23:10:00Z">
        <w:r w:rsidR="00C2709C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–</w:t>
        </w:r>
      </w:ins>
      <w:r w:rsidRPr="0002295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piesakieties uz </w:t>
      </w:r>
      <w:del w:id="50" w:author="Atis Freibergs" w:date="2020-03-11T23:10:00Z">
        <w:r w:rsidRPr="0002295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delText>prakstiskā darbībā</w:delText>
        </w:r>
      </w:del>
      <w:ins w:id="51" w:author="Atis Freibergs" w:date="2020-03-11T23:10:00Z">
        <w:r w:rsidR="00C2709C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prak</w:t>
        </w:r>
        <w:r w:rsidR="006B21FF">
          <w:rPr>
            <w:rFonts w:ascii="Times New Roman" w:eastAsia="Times New Roman" w:hAnsi="Times New Roman" w:cs="Times New Roman"/>
            <w:color w:val="333333"/>
            <w:sz w:val="24"/>
            <w:szCs w:val="24"/>
            <w:lang w:val="lv-LV" w:eastAsia="en-GB"/>
          </w:rPr>
          <w:t>sē</w:t>
        </w:r>
      </w:ins>
      <w:r w:rsidRPr="0002295F">
        <w:rPr>
          <w:rFonts w:ascii="Times New Roman" w:eastAsia="Times New Roman" w:hAnsi="Times New Roman" w:cs="Times New Roman"/>
          <w:color w:val="333333"/>
          <w:sz w:val="24"/>
          <w:szCs w:val="24"/>
          <w:lang w:val="lv-LV" w:eastAsia="en-GB"/>
        </w:rPr>
        <w:t xml:space="preserve"> orientētu 3 dienu kursu instruktora vadībā, lai iemācītos, kā pieņemt uz datiem balstītus lēmumus un automatizēt datu analīzi ar ļoti populāro R programmēšanas valodu!</w:t>
      </w:r>
    </w:p>
    <w:sectPr w:rsidR="00D5561C" w:rsidRPr="00B76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2" w:author="Atis Freibergs" w:date="2020-03-11T14:55:00Z" w:initials="AF">
    <w:p w14:paraId="7DFB0844" w14:textId="3FFE6B3A" w:rsidR="00084FEA" w:rsidRDefault="00084FEA">
      <w:pPr>
        <w:pStyle w:val="CommentText"/>
      </w:pPr>
      <w:r>
        <w:rPr>
          <w:rStyle w:val="CommentReference"/>
        </w:rPr>
        <w:annotationRef/>
      </w:r>
      <w:r w:rsidR="00F836BF">
        <w:t xml:space="preserve">Kas domāts ar </w:t>
      </w:r>
      <w:r w:rsidR="00EF5AD2">
        <w:t>šo</w:t>
      </w:r>
      <w:r w:rsidR="00A57FEB">
        <w:t>? Varbūt</w:t>
      </w:r>
      <w:r w:rsidR="00D940DF">
        <w:t xml:space="preserve">: </w:t>
      </w:r>
      <w:r w:rsidR="00061184">
        <w:t xml:space="preserve">Izvairīties no neapdomīgu </w:t>
      </w:r>
      <w:r w:rsidR="00BA033F">
        <w:t>lēmumu pieņemšanas?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DFB08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DFB0844" w16cid:durableId="22137A6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56D56"/>
    <w:multiLevelType w:val="multilevel"/>
    <w:tmpl w:val="77FC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967130"/>
    <w:multiLevelType w:val="multilevel"/>
    <w:tmpl w:val="DCC6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0F4000"/>
    <w:multiLevelType w:val="multilevel"/>
    <w:tmpl w:val="DCC6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DA67DF"/>
    <w:multiLevelType w:val="multilevel"/>
    <w:tmpl w:val="3FE8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tis Freibergs">
    <w15:presenceInfo w15:providerId="Windows Live" w15:userId="b5120d64b88ef542"/>
  </w15:person>
  <w15:person w15:author="Dmitrijs Kašs">
    <w15:presenceInfo w15:providerId="AD" w15:userId="S::dmitrijs.kass@creamfinance.com::10298fef-2e5c-4485-8842-ad5257d1676d"/>
  </w15:person>
  <w15:person w15:author="Dmitrijs Kašs">
    <w15:presenceInfo w15:providerId="AD" w15:userId="S::dmitrijs.kass@creamfinance.com::10298fef-2e5c-4485-8842-ad5257d167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visionView w:markup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8E"/>
    <w:rsid w:val="000065C9"/>
    <w:rsid w:val="00017EEC"/>
    <w:rsid w:val="000208CF"/>
    <w:rsid w:val="0002295F"/>
    <w:rsid w:val="00024FF6"/>
    <w:rsid w:val="00061184"/>
    <w:rsid w:val="00084FEA"/>
    <w:rsid w:val="00087941"/>
    <w:rsid w:val="000B58BE"/>
    <w:rsid w:val="000C2CC4"/>
    <w:rsid w:val="000F51B9"/>
    <w:rsid w:val="00113AD1"/>
    <w:rsid w:val="0012021E"/>
    <w:rsid w:val="00167171"/>
    <w:rsid w:val="001923B9"/>
    <w:rsid w:val="0019733A"/>
    <w:rsid w:val="001C069B"/>
    <w:rsid w:val="001D5783"/>
    <w:rsid w:val="001D63C7"/>
    <w:rsid w:val="001E638E"/>
    <w:rsid w:val="001F7AB1"/>
    <w:rsid w:val="00263572"/>
    <w:rsid w:val="00272C21"/>
    <w:rsid w:val="00275401"/>
    <w:rsid w:val="00295D64"/>
    <w:rsid w:val="002B5374"/>
    <w:rsid w:val="002B58E5"/>
    <w:rsid w:val="002D4521"/>
    <w:rsid w:val="00322C15"/>
    <w:rsid w:val="00332DDC"/>
    <w:rsid w:val="00347AC8"/>
    <w:rsid w:val="003A3C65"/>
    <w:rsid w:val="003B7ADA"/>
    <w:rsid w:val="003D3FD7"/>
    <w:rsid w:val="0042252E"/>
    <w:rsid w:val="004D0B8D"/>
    <w:rsid w:val="004D30DA"/>
    <w:rsid w:val="004E5EA5"/>
    <w:rsid w:val="00525102"/>
    <w:rsid w:val="005B3165"/>
    <w:rsid w:val="006376E2"/>
    <w:rsid w:val="00641FC5"/>
    <w:rsid w:val="006740C6"/>
    <w:rsid w:val="00677AAF"/>
    <w:rsid w:val="006810F8"/>
    <w:rsid w:val="006B21FF"/>
    <w:rsid w:val="006C6375"/>
    <w:rsid w:val="006F4C4D"/>
    <w:rsid w:val="00782442"/>
    <w:rsid w:val="007836F2"/>
    <w:rsid w:val="007A2738"/>
    <w:rsid w:val="007E40FF"/>
    <w:rsid w:val="00813901"/>
    <w:rsid w:val="0082701B"/>
    <w:rsid w:val="00827EB3"/>
    <w:rsid w:val="008636F4"/>
    <w:rsid w:val="00895AEB"/>
    <w:rsid w:val="008A1151"/>
    <w:rsid w:val="008E5C7B"/>
    <w:rsid w:val="008E6143"/>
    <w:rsid w:val="00903245"/>
    <w:rsid w:val="009150F1"/>
    <w:rsid w:val="009572E6"/>
    <w:rsid w:val="0098580A"/>
    <w:rsid w:val="009948CD"/>
    <w:rsid w:val="009F54E0"/>
    <w:rsid w:val="00A17172"/>
    <w:rsid w:val="00A21393"/>
    <w:rsid w:val="00A43054"/>
    <w:rsid w:val="00A57FEB"/>
    <w:rsid w:val="00A6551F"/>
    <w:rsid w:val="00A767F0"/>
    <w:rsid w:val="00A87311"/>
    <w:rsid w:val="00AE5B78"/>
    <w:rsid w:val="00AF5B56"/>
    <w:rsid w:val="00B012AE"/>
    <w:rsid w:val="00B0179F"/>
    <w:rsid w:val="00B2521F"/>
    <w:rsid w:val="00B450AE"/>
    <w:rsid w:val="00B47168"/>
    <w:rsid w:val="00B570FF"/>
    <w:rsid w:val="00B60045"/>
    <w:rsid w:val="00B7648E"/>
    <w:rsid w:val="00B865EC"/>
    <w:rsid w:val="00B9000D"/>
    <w:rsid w:val="00B92058"/>
    <w:rsid w:val="00BA033F"/>
    <w:rsid w:val="00BC21B7"/>
    <w:rsid w:val="00BC3253"/>
    <w:rsid w:val="00BF465D"/>
    <w:rsid w:val="00BF75B9"/>
    <w:rsid w:val="00BF78DD"/>
    <w:rsid w:val="00C07485"/>
    <w:rsid w:val="00C2709C"/>
    <w:rsid w:val="00C350D7"/>
    <w:rsid w:val="00C42B60"/>
    <w:rsid w:val="00C92DE7"/>
    <w:rsid w:val="00CD69EF"/>
    <w:rsid w:val="00D05740"/>
    <w:rsid w:val="00D17E8A"/>
    <w:rsid w:val="00D5561C"/>
    <w:rsid w:val="00D84819"/>
    <w:rsid w:val="00D93C1C"/>
    <w:rsid w:val="00D940DF"/>
    <w:rsid w:val="00DA1A89"/>
    <w:rsid w:val="00DB6B23"/>
    <w:rsid w:val="00DC3D2C"/>
    <w:rsid w:val="00DD1DA4"/>
    <w:rsid w:val="00DE1030"/>
    <w:rsid w:val="00DE5F90"/>
    <w:rsid w:val="00E04BFE"/>
    <w:rsid w:val="00E14E82"/>
    <w:rsid w:val="00E17054"/>
    <w:rsid w:val="00E2131F"/>
    <w:rsid w:val="00E301B6"/>
    <w:rsid w:val="00E91BCD"/>
    <w:rsid w:val="00EC4A08"/>
    <w:rsid w:val="00EF0AD6"/>
    <w:rsid w:val="00EF5AD2"/>
    <w:rsid w:val="00F337CA"/>
    <w:rsid w:val="00F33F3D"/>
    <w:rsid w:val="00F46A53"/>
    <w:rsid w:val="00F57079"/>
    <w:rsid w:val="00F649CA"/>
    <w:rsid w:val="00F836BF"/>
    <w:rsid w:val="00FB2129"/>
    <w:rsid w:val="00FB367C"/>
    <w:rsid w:val="00FD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54E30B"/>
  <w15:docId w15:val="{0276C449-F989-42D3-B9BF-D1FDF496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63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E63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38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E638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E6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E63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E638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E638E"/>
    <w:rPr>
      <w:i/>
      <w:iCs/>
    </w:rPr>
  </w:style>
  <w:style w:type="paragraph" w:styleId="ListParagraph">
    <w:name w:val="List Paragraph"/>
    <w:basedOn w:val="Normal"/>
    <w:uiPriority w:val="34"/>
    <w:qFormat/>
    <w:rsid w:val="00347A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7A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7A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7A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7A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7AC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47A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7A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AC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85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19733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127.0.0.1:4321/course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226269AFF79E47B40AAACA9B66CED1" ma:contentTypeVersion="0" ma:contentTypeDescription="Create a new document." ma:contentTypeScope="" ma:versionID="ad0af6c0d71b77e671ffa6fde86efd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238cc2350a12baa7eafdb957c7d914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0B291-5822-4966-9585-C0CF4BC755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C36A8E-A295-4EF6-8FB5-210A9AB439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7C557C-9FE1-4978-B049-F47ED158F5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6F8A143-FF47-4F46-B6D4-17B74BFA5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Dmitrijs	Kašs</cp:lastModifiedBy>
  <cp:revision>3</cp:revision>
  <dcterms:created xsi:type="dcterms:W3CDTF">2020-03-11T21:24:00Z</dcterms:created>
  <dcterms:modified xsi:type="dcterms:W3CDTF">2020-03-12T12:15:00Z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0x010100FE226269AFF79E47B40AAACA9B66CED1</vt:lpwstr>
  </property>
</Properties>
</file>